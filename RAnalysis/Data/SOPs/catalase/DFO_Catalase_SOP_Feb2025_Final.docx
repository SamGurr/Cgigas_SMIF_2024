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CC2D9" w14:textId="08705D86" w:rsidR="00730EF8" w:rsidRPr="00E24C44" w:rsidRDefault="00730EF8" w:rsidP="00730EF8">
      <w:pPr>
        <w:jc w:val="center"/>
        <w:rPr>
          <w:b/>
          <w:bCs/>
        </w:rPr>
      </w:pPr>
      <w:bookmarkStart w:id="0" w:name="_Hlk179295432"/>
      <w:bookmarkStart w:id="1" w:name="_Hlk184642051"/>
      <w:r w:rsidRPr="00E24C44">
        <w:rPr>
          <w:b/>
          <w:bCs/>
        </w:rPr>
        <w:t xml:space="preserve">Standard Operating Procedure: </w:t>
      </w:r>
      <w:r>
        <w:rPr>
          <w:b/>
          <w:bCs/>
        </w:rPr>
        <w:br/>
      </w:r>
      <w:r w:rsidRPr="00E24C44">
        <w:rPr>
          <w:b/>
          <w:bCs/>
        </w:rPr>
        <w:t xml:space="preserve">Biochemical Analyses of </w:t>
      </w:r>
      <w:r>
        <w:rPr>
          <w:b/>
          <w:bCs/>
        </w:rPr>
        <w:t>Catalase (with parallel BCA protein determination)</w:t>
      </w:r>
    </w:p>
    <w:p w14:paraId="1FEE7216" w14:textId="004F6744" w:rsidR="00482530" w:rsidRDefault="00730EF8" w:rsidP="00730EF8">
      <w:bookmarkStart w:id="2" w:name="_Hlk179295453"/>
      <w:bookmarkEnd w:id="0"/>
      <w:r>
        <w:t>CM</w:t>
      </w:r>
      <w:r w:rsidR="00482530">
        <w:t>, CYW</w:t>
      </w:r>
      <w:r>
        <w:br/>
      </w:r>
      <w:r w:rsidR="00482530">
        <w:t xml:space="preserve">Date of original: </w:t>
      </w:r>
      <w:r>
        <w:t xml:space="preserve">January </w:t>
      </w:r>
      <w:r w:rsidR="00482530">
        <w:t>31</w:t>
      </w:r>
      <w:r w:rsidR="00482530" w:rsidRPr="00482530">
        <w:rPr>
          <w:vertAlign w:val="superscript"/>
        </w:rPr>
        <w:t>st</w:t>
      </w:r>
      <w:r w:rsidR="00482530">
        <w:t xml:space="preserve">, </w:t>
      </w:r>
      <w:r>
        <w:t>2025</w:t>
      </w:r>
      <w:r w:rsidR="00482530">
        <w:br/>
        <w:t xml:space="preserve">Date of last revision: </w:t>
      </w:r>
      <w:r w:rsidR="009000D4">
        <w:t>February 1</w:t>
      </w:r>
      <w:r w:rsidR="00EB6717">
        <w:t>4</w:t>
      </w:r>
      <w:r w:rsidR="009000D4" w:rsidRPr="009000D4">
        <w:rPr>
          <w:vertAlign w:val="superscript"/>
        </w:rPr>
        <w:t>th</w:t>
      </w:r>
      <w:r w:rsidR="009000D4">
        <w:t>, 2025</w:t>
      </w:r>
    </w:p>
    <w:bookmarkEnd w:id="1"/>
    <w:bookmarkEnd w:id="2"/>
    <w:p w14:paraId="7465EEBF" w14:textId="2D277917" w:rsidR="00730EF8" w:rsidRDefault="00730EF8" w:rsidP="00730EF8">
      <w:r w:rsidRPr="00E24C44">
        <w:rPr>
          <w:b/>
          <w:bCs/>
        </w:rPr>
        <w:t>Kit:</w:t>
      </w:r>
      <w:r>
        <w:t xml:space="preserve"> </w:t>
      </w:r>
      <w:r w:rsidRPr="00852600">
        <w:t>Invitrogen™</w:t>
      </w:r>
      <w:r>
        <w:t xml:space="preserve"> Catalase</w:t>
      </w:r>
      <w:r w:rsidRPr="00852600">
        <w:t xml:space="preserve"> (</w:t>
      </w:r>
      <w:r>
        <w:t>CAT</w:t>
      </w:r>
      <w:r w:rsidRPr="00852600">
        <w:t>) Colorimetric Activity Kit</w:t>
      </w:r>
      <w:r>
        <w:t xml:space="preserve">, </w:t>
      </w:r>
      <w:r w:rsidRPr="00852600">
        <w:t>2 x 96 Tests</w:t>
      </w:r>
      <w:r>
        <w:t xml:space="preserve">, </w:t>
      </w:r>
      <w:r w:rsidRPr="00852600">
        <w:t>Catalog</w:t>
      </w:r>
      <w:r w:rsidR="000C76BF">
        <w:t xml:space="preserve"> </w:t>
      </w:r>
      <w:r w:rsidR="009000D4">
        <w:t xml:space="preserve"># </w:t>
      </w:r>
      <w:r>
        <w:t>EIACATC</w:t>
      </w:r>
    </w:p>
    <w:p w14:paraId="692F97B1" w14:textId="3A289DB2" w:rsidR="00730EF8" w:rsidRDefault="00730EF8" w:rsidP="00730EF8">
      <w:r w:rsidRPr="0027702E">
        <w:rPr>
          <w:highlight w:val="yellow"/>
        </w:rPr>
        <w:t>*</w:t>
      </w:r>
      <w:r w:rsidR="00A36DE4" w:rsidRPr="001666A8">
        <w:rPr>
          <w:highlight w:val="yellow"/>
          <w:u w:val="single"/>
        </w:rPr>
        <w:t>Note</w:t>
      </w:r>
      <w:r w:rsidR="00A36DE4">
        <w:rPr>
          <w:highlight w:val="yellow"/>
        </w:rPr>
        <w:t xml:space="preserve">: </w:t>
      </w:r>
      <w:r w:rsidR="00482530">
        <w:rPr>
          <w:highlight w:val="yellow"/>
        </w:rPr>
        <w:t xml:space="preserve">UPON RECEIPT, </w:t>
      </w:r>
      <w:r w:rsidRPr="0027702E">
        <w:rPr>
          <w:highlight w:val="yellow"/>
        </w:rPr>
        <w:t xml:space="preserve">KEEP </w:t>
      </w:r>
      <w:r w:rsidR="00D803D8">
        <w:rPr>
          <w:highlight w:val="yellow"/>
        </w:rPr>
        <w:t xml:space="preserve">KIT </w:t>
      </w:r>
      <w:r w:rsidRPr="0027702E">
        <w:rPr>
          <w:highlight w:val="yellow"/>
        </w:rPr>
        <w:t xml:space="preserve">IN </w:t>
      </w:r>
      <w:r>
        <w:rPr>
          <w:highlight w:val="yellow"/>
        </w:rPr>
        <w:t>FRIDGE</w:t>
      </w:r>
      <w:r w:rsidRPr="0027702E">
        <w:rPr>
          <w:highlight w:val="yellow"/>
        </w:rPr>
        <w:t xml:space="preserve"> (</w:t>
      </w:r>
      <w:r>
        <w:rPr>
          <w:highlight w:val="yellow"/>
        </w:rPr>
        <w:t>4</w:t>
      </w:r>
      <w:r w:rsidR="00482530">
        <w:rPr>
          <w:rFonts w:cstheme="minorHAnsi"/>
          <w:highlight w:val="yellow"/>
        </w:rPr>
        <w:t>°</w:t>
      </w:r>
      <w:r w:rsidRPr="0027702E">
        <w:rPr>
          <w:highlight w:val="yellow"/>
        </w:rPr>
        <w:t>C) UNTIL USE</w:t>
      </w:r>
      <w:r w:rsidRPr="00730EF8">
        <w:rPr>
          <w:highlight w:val="yellow"/>
        </w:rPr>
        <w:t>. DO NOT FREEZE.</w:t>
      </w:r>
    </w:p>
    <w:p w14:paraId="61DB4375" w14:textId="77777777" w:rsidR="00730EF8" w:rsidRPr="00E24C44" w:rsidRDefault="00730EF8" w:rsidP="00730EF8">
      <w:pPr>
        <w:rPr>
          <w:b/>
          <w:bCs/>
        </w:rPr>
      </w:pPr>
      <w:r w:rsidRPr="00E24C44">
        <w:rPr>
          <w:b/>
          <w:bCs/>
        </w:rPr>
        <w:t>Additional materials needed but not supplied:</w:t>
      </w:r>
    </w:p>
    <w:p w14:paraId="33B7B765" w14:textId="5BDF68B1" w:rsidR="00730EF8" w:rsidRDefault="00730EF8" w:rsidP="00730EF8">
      <w:pPr>
        <w:pStyle w:val="ListParagraph"/>
        <w:numPr>
          <w:ilvl w:val="0"/>
          <w:numId w:val="1"/>
        </w:numPr>
      </w:pPr>
      <w:r>
        <w:t>Plate reader (</w:t>
      </w:r>
      <w:r w:rsidR="009000D4">
        <w:t xml:space="preserve">CAT: </w:t>
      </w:r>
      <w:r>
        <w:t xml:space="preserve">560 nm, </w:t>
      </w:r>
      <w:r w:rsidR="009000D4">
        <w:t xml:space="preserve">Protein: </w:t>
      </w:r>
      <w:r>
        <w:t>562 nm)</w:t>
      </w:r>
    </w:p>
    <w:p w14:paraId="2A037A01" w14:textId="1C95C720" w:rsidR="00730EF8" w:rsidRDefault="00730EF8" w:rsidP="00730EF8">
      <w:pPr>
        <w:pStyle w:val="ListParagraph"/>
        <w:numPr>
          <w:ilvl w:val="0"/>
          <w:numId w:val="1"/>
        </w:numPr>
      </w:pPr>
      <w:r>
        <w:t xml:space="preserve">Precision pipettes (8 channel, 10-200 </w:t>
      </w:r>
      <w:proofErr w:type="spellStart"/>
      <w:r>
        <w:t>uL</w:t>
      </w:r>
      <w:proofErr w:type="spellEnd"/>
      <w:r>
        <w:t>; single channel, 10-200uL</w:t>
      </w:r>
      <w:r w:rsidR="009000D4">
        <w:t>;</w:t>
      </w:r>
      <w:r>
        <w:t xml:space="preserve"> single channel, 5mL) </w:t>
      </w:r>
    </w:p>
    <w:p w14:paraId="626C49CF" w14:textId="77777777" w:rsidR="00730EF8" w:rsidRDefault="00730EF8" w:rsidP="00730EF8">
      <w:pPr>
        <w:pStyle w:val="ListParagraph"/>
        <w:numPr>
          <w:ilvl w:val="0"/>
          <w:numId w:val="1"/>
        </w:numPr>
      </w:pPr>
      <w:r>
        <w:t>1.5 mL tubes for creating serial dilution of standards and diluting samples</w:t>
      </w:r>
    </w:p>
    <w:p w14:paraId="6F58750B" w14:textId="1D2F799C" w:rsidR="00730EF8" w:rsidRDefault="00730EF8" w:rsidP="00730EF8">
      <w:pPr>
        <w:pStyle w:val="ListParagraph"/>
        <w:numPr>
          <w:ilvl w:val="0"/>
          <w:numId w:val="1"/>
        </w:numPr>
      </w:pPr>
      <w:r>
        <w:t>10</w:t>
      </w:r>
      <w:r w:rsidR="001666A8">
        <w:t>, 100</w:t>
      </w:r>
      <w:r w:rsidR="009000D4">
        <w:t xml:space="preserve"> </w:t>
      </w:r>
      <w:r>
        <w:t xml:space="preserve">mL tubes for preparing reagents </w:t>
      </w:r>
      <w:r w:rsidR="00482530">
        <w:t>(</w:t>
      </w:r>
      <w:r w:rsidR="009000D4">
        <w:t xml:space="preserve">1x Assay Buffer, </w:t>
      </w:r>
      <w:r w:rsidR="00482530">
        <w:t>1X Horseradish peroxidase solution)</w:t>
      </w:r>
    </w:p>
    <w:p w14:paraId="2F8F27F3" w14:textId="241DBB0D" w:rsidR="00730EF8" w:rsidRDefault="009000D4" w:rsidP="00730EF8">
      <w:pPr>
        <w:pStyle w:val="ListParagraph"/>
        <w:numPr>
          <w:ilvl w:val="0"/>
          <w:numId w:val="1"/>
        </w:numPr>
      </w:pPr>
      <w:bookmarkStart w:id="3" w:name="_Hlk190246652"/>
      <w:r>
        <w:t>Optional: I</w:t>
      </w:r>
      <w:r w:rsidR="00730EF8">
        <w:t xml:space="preserve">ncubator </w:t>
      </w:r>
      <w:r>
        <w:t>(20</w:t>
      </w:r>
      <w:r>
        <w:rPr>
          <w:rFonts w:cstheme="minorHAnsi"/>
        </w:rPr>
        <w:t>°</w:t>
      </w:r>
      <w:r>
        <w:t>C)</w:t>
      </w:r>
    </w:p>
    <w:bookmarkEnd w:id="3"/>
    <w:p w14:paraId="21FC5FFC" w14:textId="77777777" w:rsidR="00730EF8" w:rsidRDefault="00730EF8" w:rsidP="00730EF8">
      <w:pPr>
        <w:pStyle w:val="ListParagraph"/>
        <w:numPr>
          <w:ilvl w:val="0"/>
          <w:numId w:val="1"/>
        </w:numPr>
      </w:pPr>
      <w:r>
        <w:t xml:space="preserve">Supernatant for all samples (frozen): </w:t>
      </w:r>
      <w:r w:rsidRPr="00482530">
        <w:t>125-150uL</w:t>
      </w:r>
    </w:p>
    <w:p w14:paraId="43A3CBAC" w14:textId="3E082A38" w:rsidR="00C146E4" w:rsidRDefault="00C146E4" w:rsidP="00730EF8">
      <w:pPr>
        <w:pStyle w:val="ListParagraph"/>
        <w:numPr>
          <w:ilvl w:val="0"/>
          <w:numId w:val="1"/>
        </w:numPr>
      </w:pPr>
      <w:r>
        <w:t>DI water</w:t>
      </w:r>
    </w:p>
    <w:p w14:paraId="69FAFDB1" w14:textId="77777777" w:rsidR="00730EF8" w:rsidRDefault="00730EF8" w:rsidP="00730EF8">
      <w:pPr>
        <w:pStyle w:val="ListParagraph"/>
        <w:ind w:left="1440"/>
      </w:pPr>
    </w:p>
    <w:p w14:paraId="123E8F35" w14:textId="77777777" w:rsidR="00AF1226" w:rsidRDefault="00AF1226" w:rsidP="00AF1226">
      <w:pPr>
        <w:pStyle w:val="ListParagraph"/>
        <w:numPr>
          <w:ilvl w:val="0"/>
          <w:numId w:val="7"/>
        </w:numPr>
        <w:ind w:left="360"/>
        <w:rPr>
          <w:u w:val="single"/>
        </w:rPr>
      </w:pPr>
      <w:r>
        <w:rPr>
          <w:u w:val="single"/>
        </w:rPr>
        <w:t xml:space="preserve">Remove kit from fridge and allow to reach room temperature. </w:t>
      </w:r>
      <w:r>
        <w:rPr>
          <w:u w:val="single"/>
        </w:rPr>
        <w:br/>
        <w:t>Place samples from freezer into fridge to thaw.</w:t>
      </w:r>
    </w:p>
    <w:p w14:paraId="3FDA57C5" w14:textId="77777777" w:rsidR="003E41A6" w:rsidRPr="003E41A6" w:rsidRDefault="003E41A6" w:rsidP="003E41A6">
      <w:pPr>
        <w:pStyle w:val="ListParagraph"/>
        <w:rPr>
          <w:u w:val="single"/>
        </w:rPr>
      </w:pPr>
    </w:p>
    <w:p w14:paraId="4CACEDA3" w14:textId="77777777" w:rsidR="00A36DE4" w:rsidRPr="00A36DE4" w:rsidRDefault="003E41A6" w:rsidP="003E41A6">
      <w:pPr>
        <w:pStyle w:val="ListParagraph"/>
        <w:numPr>
          <w:ilvl w:val="0"/>
          <w:numId w:val="7"/>
        </w:numPr>
        <w:ind w:left="360"/>
        <w:rPr>
          <w:u w:val="single"/>
        </w:rPr>
      </w:pPr>
      <w:r w:rsidRPr="00482530">
        <w:rPr>
          <w:u w:val="single"/>
        </w:rPr>
        <w:t>Prepare reagents</w:t>
      </w:r>
      <w:r w:rsidRPr="00482530">
        <w:t xml:space="preserve"> </w:t>
      </w:r>
      <w:r w:rsidR="00482530" w:rsidRPr="00482530">
        <w:t xml:space="preserve"> </w:t>
      </w:r>
    </w:p>
    <w:p w14:paraId="0DED0C5F" w14:textId="4FF14EBA" w:rsidR="003E41A6" w:rsidRPr="00A36DE4" w:rsidRDefault="00A36DE4" w:rsidP="00A36DE4">
      <w:pPr>
        <w:rPr>
          <w:u w:val="single"/>
        </w:rPr>
      </w:pPr>
      <w:bookmarkStart w:id="4" w:name="_Hlk190415591"/>
      <w:r w:rsidRPr="008C7F51">
        <w:rPr>
          <w:highlight w:val="yellow"/>
          <w:u w:val="single"/>
        </w:rPr>
        <w:t>N</w:t>
      </w:r>
      <w:r w:rsidR="008C7F51" w:rsidRPr="008C7F51">
        <w:rPr>
          <w:highlight w:val="yellow"/>
          <w:u w:val="single"/>
        </w:rPr>
        <w:t>ote</w:t>
      </w:r>
      <w:r w:rsidR="008C7F51">
        <w:rPr>
          <w:highlight w:val="yellow"/>
        </w:rPr>
        <w:t>:</w:t>
      </w:r>
      <w:r w:rsidRPr="00A36DE4">
        <w:rPr>
          <w:highlight w:val="yellow"/>
        </w:rPr>
        <w:t xml:space="preserve"> </w:t>
      </w:r>
      <w:r w:rsidR="00C4256E">
        <w:rPr>
          <w:highlight w:val="yellow"/>
        </w:rPr>
        <w:t xml:space="preserve">Reagent </w:t>
      </w:r>
      <w:r w:rsidRPr="00A36DE4">
        <w:rPr>
          <w:highlight w:val="yellow"/>
        </w:rPr>
        <w:t xml:space="preserve">volumes are </w:t>
      </w:r>
      <w:r w:rsidRPr="00C4256E">
        <w:rPr>
          <w:highlight w:val="yellow"/>
          <w:u w:val="single"/>
        </w:rPr>
        <w:t>per plate</w:t>
      </w:r>
      <w:r w:rsidRPr="00A36DE4">
        <w:rPr>
          <w:highlight w:val="yellow"/>
        </w:rPr>
        <w:t xml:space="preserve"> as we carried at one plate per day. 2 plates total needed for all samples</w:t>
      </w:r>
      <w:r>
        <w:t>.</w:t>
      </w:r>
      <w:r w:rsidRPr="00A36DE4">
        <w:rPr>
          <w:highlight w:val="yellow"/>
        </w:rPr>
        <w:t xml:space="preserve"> </w:t>
      </w:r>
      <w:r>
        <w:rPr>
          <w:highlight w:val="yellow"/>
        </w:rPr>
        <w:t>We carried out plates over 2 consecutive days</w:t>
      </w:r>
    </w:p>
    <w:bookmarkEnd w:id="4"/>
    <w:p w14:paraId="7711304E" w14:textId="317A3B9C" w:rsidR="00482530" w:rsidRPr="008C7F51" w:rsidRDefault="00482530" w:rsidP="00482530">
      <w:pPr>
        <w:ind w:firstLine="360"/>
        <w:rPr>
          <w:u w:val="single"/>
        </w:rPr>
      </w:pPr>
      <w:r w:rsidRPr="008C7F51">
        <w:rPr>
          <w:u w:val="single"/>
        </w:rPr>
        <w:t>1x Assay Buffer</w:t>
      </w:r>
      <w:r w:rsidR="00775DE2">
        <w:rPr>
          <w:u w:val="single"/>
        </w:rPr>
        <w:t xml:space="preserve"> (diluent)</w:t>
      </w:r>
    </w:p>
    <w:p w14:paraId="0DEF666F" w14:textId="0633FA1A" w:rsidR="002C0B47" w:rsidRPr="002C0B47" w:rsidRDefault="002C0B47" w:rsidP="008C7F51">
      <w:pPr>
        <w:pStyle w:val="ListParagraph"/>
        <w:numPr>
          <w:ilvl w:val="0"/>
          <w:numId w:val="22"/>
        </w:numPr>
        <w:ind w:left="720"/>
        <w:rPr>
          <w:u w:val="single"/>
        </w:rPr>
      </w:pPr>
      <w:r>
        <w:t>Prepare and l</w:t>
      </w:r>
      <w:r w:rsidRPr="00482530">
        <w:t>abel</w:t>
      </w:r>
      <w:r>
        <w:t xml:space="preserve"> 100 mL tube (Label:</w:t>
      </w:r>
      <w:r w:rsidRPr="00482530">
        <w:t xml:space="preserve"> 1x Assay Buffer</w:t>
      </w:r>
      <w:r>
        <w:t>).</w:t>
      </w:r>
    </w:p>
    <w:p w14:paraId="360A3B24" w14:textId="526CE7E9" w:rsidR="005F7B0C" w:rsidRPr="005F7B0C" w:rsidRDefault="00482530" w:rsidP="005F7B0C">
      <w:pPr>
        <w:pStyle w:val="ListParagraph"/>
        <w:numPr>
          <w:ilvl w:val="0"/>
          <w:numId w:val="22"/>
        </w:numPr>
        <w:ind w:left="720"/>
        <w:rPr>
          <w:u w:val="single"/>
          <w:rPrChange w:id="5" w:author="Sam Gurr" w:date="2025-02-18T13:00:00Z" w16du:dateUtc="2025-02-18T18:00:00Z">
            <w:rPr/>
          </w:rPrChange>
        </w:rPr>
      </w:pPr>
      <w:r w:rsidRPr="00482530">
        <w:t xml:space="preserve">Dilute </w:t>
      </w:r>
      <w:r w:rsidRPr="00A36DE4">
        <w:rPr>
          <w:highlight w:val="green"/>
        </w:rPr>
        <w:t>14 mL of Assay Buffer (5x)</w:t>
      </w:r>
      <w:r w:rsidRPr="00482530">
        <w:t xml:space="preserve"> with </w:t>
      </w:r>
      <w:r w:rsidRPr="00A36DE4">
        <w:rPr>
          <w:highlight w:val="green"/>
        </w:rPr>
        <w:t xml:space="preserve">56 mL of distilled </w:t>
      </w:r>
      <w:commentRangeStart w:id="6"/>
      <w:r w:rsidRPr="00A36DE4">
        <w:rPr>
          <w:highlight w:val="green"/>
        </w:rPr>
        <w:t>water</w:t>
      </w:r>
      <w:r w:rsidRPr="00482530">
        <w:t xml:space="preserve">. </w:t>
      </w:r>
      <w:commentRangeEnd w:id="6"/>
      <w:r w:rsidR="005F7B0C">
        <w:rPr>
          <w:rStyle w:val="CommentReference"/>
        </w:rPr>
        <w:commentReference w:id="6"/>
      </w:r>
    </w:p>
    <w:p w14:paraId="6CD31673" w14:textId="77777777" w:rsidR="00A36DE4" w:rsidRDefault="00A36DE4" w:rsidP="008C7F51">
      <w:pPr>
        <w:pStyle w:val="ListParagraph"/>
        <w:numPr>
          <w:ilvl w:val="0"/>
          <w:numId w:val="22"/>
        </w:numPr>
        <w:ind w:left="720"/>
      </w:pPr>
      <w:r>
        <w:t>Vortex to ensure good mixing.</w:t>
      </w:r>
    </w:p>
    <w:p w14:paraId="43DA82A9" w14:textId="77777777" w:rsidR="00A36DE4" w:rsidRPr="00A36DE4" w:rsidRDefault="00482530" w:rsidP="008C7F51">
      <w:pPr>
        <w:pStyle w:val="ListParagraph"/>
        <w:numPr>
          <w:ilvl w:val="0"/>
          <w:numId w:val="22"/>
        </w:numPr>
        <w:ind w:left="720"/>
        <w:rPr>
          <w:u w:val="single"/>
        </w:rPr>
      </w:pPr>
      <w:r w:rsidRPr="00F6531F">
        <w:t xml:space="preserve">Store </w:t>
      </w:r>
      <w:r w:rsidR="00A94261">
        <w:t xml:space="preserve">5x Assay Buffer </w:t>
      </w:r>
      <w:r w:rsidRPr="00F6531F">
        <w:t>concentrate and 1x Assay Buffer in fridge for up to 3 months.</w:t>
      </w:r>
    </w:p>
    <w:p w14:paraId="56DE5FB1" w14:textId="3CEA45BB" w:rsidR="00A36DE4" w:rsidRPr="008C7F51" w:rsidRDefault="00482530" w:rsidP="00A36DE4">
      <w:pPr>
        <w:ind w:left="360"/>
        <w:rPr>
          <w:u w:val="single"/>
        </w:rPr>
      </w:pPr>
      <w:r w:rsidRPr="008C7F51">
        <w:rPr>
          <w:u w:val="single"/>
        </w:rPr>
        <w:t>1X HRP solution</w:t>
      </w:r>
      <w:r w:rsidR="00775DE2">
        <w:rPr>
          <w:u w:val="single"/>
        </w:rPr>
        <w:t xml:space="preserve"> (25 </w:t>
      </w:r>
      <w:proofErr w:type="spellStart"/>
      <w:r w:rsidR="00775DE2">
        <w:rPr>
          <w:u w:val="single"/>
        </w:rPr>
        <w:t>uL</w:t>
      </w:r>
      <w:proofErr w:type="spellEnd"/>
      <w:r w:rsidR="00775DE2">
        <w:rPr>
          <w:u w:val="single"/>
        </w:rPr>
        <w:t xml:space="preserve"> per well)</w:t>
      </w:r>
    </w:p>
    <w:p w14:paraId="01BA65DC" w14:textId="2D9271AD" w:rsidR="00A36DE4" w:rsidRPr="00A36DE4" w:rsidRDefault="00D1448F" w:rsidP="008C7F51">
      <w:pPr>
        <w:pStyle w:val="ListParagraph"/>
        <w:numPr>
          <w:ilvl w:val="0"/>
          <w:numId w:val="25"/>
        </w:numPr>
        <w:ind w:left="720"/>
        <w:rPr>
          <w:b/>
          <w:bCs/>
        </w:rPr>
      </w:pPr>
      <w:r>
        <w:t>Prepare and label 10</w:t>
      </w:r>
      <w:r w:rsidR="002C0B47">
        <w:t xml:space="preserve"> </w:t>
      </w:r>
      <w:r>
        <w:t>mL tube (Label: 1X HRP)</w:t>
      </w:r>
      <w:r w:rsidR="002C0B47">
        <w:t>.</w:t>
      </w:r>
    </w:p>
    <w:p w14:paraId="03F247C6" w14:textId="77777777" w:rsidR="00A36DE4" w:rsidRPr="00A36DE4" w:rsidRDefault="00F6531F" w:rsidP="008C7F51">
      <w:pPr>
        <w:pStyle w:val="ListParagraph"/>
        <w:numPr>
          <w:ilvl w:val="0"/>
          <w:numId w:val="25"/>
        </w:numPr>
        <w:ind w:left="720"/>
        <w:rPr>
          <w:b/>
          <w:bCs/>
        </w:rPr>
      </w:pPr>
      <w:r>
        <w:t xml:space="preserve">Vortex </w:t>
      </w:r>
      <w:r w:rsidR="00D803D8">
        <w:t>H</w:t>
      </w:r>
      <w:r w:rsidR="00D803D8" w:rsidRPr="00F6531F">
        <w:t>orseradish Peroxidase Concentrate</w:t>
      </w:r>
      <w:r w:rsidR="00D803D8">
        <w:t xml:space="preserve"> (</w:t>
      </w:r>
      <w:r>
        <w:t>HRP</w:t>
      </w:r>
      <w:r w:rsidR="00D803D8">
        <w:t>)</w:t>
      </w:r>
      <w:r>
        <w:t xml:space="preserve"> (50x) prior to pipetting. Pipette from bottom of the tube. </w:t>
      </w:r>
    </w:p>
    <w:p w14:paraId="016E1A53" w14:textId="2C3CA4FE" w:rsidR="00A36DE4" w:rsidRPr="00A36DE4" w:rsidRDefault="00A36DE4" w:rsidP="008C7F51">
      <w:pPr>
        <w:pStyle w:val="ListParagraph"/>
        <w:numPr>
          <w:ilvl w:val="0"/>
          <w:numId w:val="25"/>
        </w:numPr>
        <w:ind w:left="720"/>
        <w:rPr>
          <w:b/>
          <w:bCs/>
        </w:rPr>
      </w:pPr>
      <w:r>
        <w:t>A</w:t>
      </w:r>
      <w:r w:rsidR="00F6531F" w:rsidRPr="00F6531F">
        <w:t xml:space="preserve">dd </w:t>
      </w:r>
      <w:r w:rsidR="00F6531F" w:rsidRPr="00A36DE4">
        <w:rPr>
          <w:highlight w:val="green"/>
        </w:rPr>
        <w:t xml:space="preserve">50 </w:t>
      </w:r>
      <w:proofErr w:type="spellStart"/>
      <w:r w:rsidR="00F6531F" w:rsidRPr="00A36DE4">
        <w:rPr>
          <w:highlight w:val="green"/>
        </w:rPr>
        <w:t>uL</w:t>
      </w:r>
      <w:proofErr w:type="spellEnd"/>
      <w:r w:rsidR="00F6531F" w:rsidRPr="00A36DE4">
        <w:rPr>
          <w:highlight w:val="green"/>
        </w:rPr>
        <w:t xml:space="preserve"> of </w:t>
      </w:r>
      <w:r w:rsidR="00F84132" w:rsidRPr="00A36DE4">
        <w:rPr>
          <w:highlight w:val="green"/>
        </w:rPr>
        <w:t xml:space="preserve">HRP </w:t>
      </w:r>
      <w:r w:rsidR="00F6531F" w:rsidRPr="00A36DE4">
        <w:rPr>
          <w:highlight w:val="green"/>
        </w:rPr>
        <w:t>(50x)</w:t>
      </w:r>
      <w:r w:rsidR="00F6531F" w:rsidRPr="00F6531F">
        <w:t xml:space="preserve"> to </w:t>
      </w:r>
      <w:r w:rsidR="00F6531F" w:rsidRPr="00A36DE4">
        <w:rPr>
          <w:highlight w:val="green"/>
        </w:rPr>
        <w:t>2.45 mL of 1x Assay Buffer</w:t>
      </w:r>
      <w:r w:rsidR="00F6531F" w:rsidRPr="00F6531F">
        <w:t xml:space="preserve"> (=2.5 mL)</w:t>
      </w:r>
      <w:r w:rsidR="002C0B47">
        <w:t>.</w:t>
      </w:r>
    </w:p>
    <w:p w14:paraId="5F8FCBE1" w14:textId="77777777" w:rsidR="00A36DE4" w:rsidRDefault="00A36DE4" w:rsidP="008C7F51">
      <w:pPr>
        <w:pStyle w:val="ListParagraph"/>
        <w:numPr>
          <w:ilvl w:val="0"/>
          <w:numId w:val="25"/>
        </w:numPr>
        <w:ind w:left="720"/>
      </w:pPr>
      <w:bookmarkStart w:id="7" w:name="_Hlk190415708"/>
      <w:r>
        <w:t>Vortex to ensure good mixing.</w:t>
      </w:r>
    </w:p>
    <w:bookmarkEnd w:id="7"/>
    <w:p w14:paraId="17AABD7D" w14:textId="69BE83B8" w:rsidR="00482530" w:rsidRPr="00A36DE4" w:rsidRDefault="008C7F51" w:rsidP="008C7F51">
      <w:pPr>
        <w:rPr>
          <w:b/>
          <w:bCs/>
        </w:rPr>
      </w:pPr>
      <w:r w:rsidRPr="008C7F51">
        <w:rPr>
          <w:highlight w:val="yellow"/>
          <w:u w:val="single"/>
        </w:rPr>
        <w:t>Note</w:t>
      </w:r>
      <w:r w:rsidR="00F84132" w:rsidRPr="00A36DE4">
        <w:rPr>
          <w:highlight w:val="yellow"/>
        </w:rPr>
        <w:t xml:space="preserve">: 1X HRP stable for one day only. </w:t>
      </w:r>
      <w:r w:rsidR="002C0B47">
        <w:rPr>
          <w:highlight w:val="yellow"/>
        </w:rPr>
        <w:t>Allow to w</w:t>
      </w:r>
      <w:r w:rsidR="00F84132" w:rsidRPr="00A36DE4">
        <w:rPr>
          <w:highlight w:val="yellow"/>
        </w:rPr>
        <w:t>arm to room temperature prior to application to plate</w:t>
      </w:r>
      <w:r w:rsidR="00F84132">
        <w:t>.</w:t>
      </w:r>
    </w:p>
    <w:p w14:paraId="5E10C90C" w14:textId="7230A67C" w:rsidR="00F6531F" w:rsidRPr="00C4256E" w:rsidRDefault="00F6531F" w:rsidP="00730EF8">
      <w:pPr>
        <w:pStyle w:val="ListParagraph"/>
        <w:numPr>
          <w:ilvl w:val="0"/>
          <w:numId w:val="7"/>
        </w:numPr>
        <w:ind w:left="360"/>
      </w:pPr>
      <w:bookmarkStart w:id="8" w:name="_Hlk190245114"/>
      <w:r w:rsidRPr="00F6531F">
        <w:rPr>
          <w:u w:val="single"/>
        </w:rPr>
        <w:t>Blank plate</w:t>
      </w:r>
      <w:r>
        <w:rPr>
          <w:u w:val="single"/>
        </w:rPr>
        <w:t xml:space="preserve"> (560 nm) prior to preparation of samples and standards.</w:t>
      </w:r>
      <w:r w:rsidR="00C4256E">
        <w:rPr>
          <w:u w:val="single"/>
        </w:rPr>
        <w:br/>
      </w:r>
      <w:r w:rsidR="00C4256E" w:rsidRPr="00775DE2">
        <w:rPr>
          <w:highlight w:val="yellow"/>
          <w:u w:val="single"/>
        </w:rPr>
        <w:t>Note</w:t>
      </w:r>
      <w:r w:rsidR="00C4256E" w:rsidRPr="00C4256E">
        <w:rPr>
          <w:highlight w:val="yellow"/>
        </w:rPr>
        <w:t>: not sure this is necessary but did just in case</w:t>
      </w:r>
      <w:r w:rsidR="00C4256E" w:rsidRPr="00C4256E">
        <w:t xml:space="preserve">.  </w:t>
      </w:r>
    </w:p>
    <w:bookmarkEnd w:id="8"/>
    <w:p w14:paraId="5CE36383" w14:textId="44FDB264" w:rsidR="00730EF8" w:rsidRPr="00413878" w:rsidRDefault="00730EF8" w:rsidP="00730EF8">
      <w:pPr>
        <w:pStyle w:val="ListParagraph"/>
        <w:numPr>
          <w:ilvl w:val="0"/>
          <w:numId w:val="7"/>
        </w:numPr>
        <w:ind w:left="360"/>
        <w:rPr>
          <w:u w:val="single"/>
        </w:rPr>
      </w:pPr>
      <w:r>
        <w:rPr>
          <w:u w:val="single"/>
        </w:rPr>
        <w:lastRenderedPageBreak/>
        <w:t>Prepare</w:t>
      </w:r>
      <w:r w:rsidRPr="00413878">
        <w:rPr>
          <w:u w:val="single"/>
        </w:rPr>
        <w:t xml:space="preserve"> samples:</w:t>
      </w:r>
    </w:p>
    <w:p w14:paraId="1A6D8E3B" w14:textId="4188272F" w:rsidR="00730EF8" w:rsidRDefault="00F6531F" w:rsidP="00730EF8">
      <w:pPr>
        <w:pStyle w:val="ListParagraph"/>
        <w:numPr>
          <w:ilvl w:val="0"/>
          <w:numId w:val="6"/>
        </w:numPr>
      </w:pPr>
      <w:bookmarkStart w:id="9" w:name="_Hlk190244575"/>
      <w:bookmarkStart w:id="10" w:name="_Hlk190416130"/>
      <w:r>
        <w:t>Remove</w:t>
      </w:r>
      <w:r w:rsidR="003E41A6">
        <w:t xml:space="preserve"> samples </w:t>
      </w:r>
      <w:r>
        <w:t xml:space="preserve">from </w:t>
      </w:r>
      <w:r w:rsidR="003E41A6">
        <w:t>fridge</w:t>
      </w:r>
      <w:r>
        <w:t xml:space="preserve"> and leave on benchtop to warm to room temperature. </w:t>
      </w:r>
    </w:p>
    <w:bookmarkEnd w:id="9"/>
    <w:p w14:paraId="77F627A6" w14:textId="77777777" w:rsidR="00730EF8" w:rsidRDefault="00730EF8" w:rsidP="00730EF8">
      <w:pPr>
        <w:pStyle w:val="ListParagraph"/>
      </w:pPr>
    </w:p>
    <w:p w14:paraId="5B8C53FF" w14:textId="535C2383" w:rsidR="00C4256E" w:rsidRPr="00C4256E" w:rsidRDefault="00730EF8" w:rsidP="009026AF">
      <w:pPr>
        <w:pStyle w:val="ListParagraph"/>
        <w:numPr>
          <w:ilvl w:val="0"/>
          <w:numId w:val="6"/>
        </w:numPr>
      </w:pPr>
      <w:r w:rsidRPr="00406CCC">
        <w:t xml:space="preserve">Dilute </w:t>
      </w:r>
      <w:r w:rsidR="00F6531F" w:rsidRPr="00406CCC">
        <w:t>samples</w:t>
      </w:r>
      <w:r w:rsidRPr="00406CCC">
        <w:t xml:space="preserve"> in 1X Assay Buffer as per p</w:t>
      </w:r>
      <w:r w:rsidR="00D1448F">
        <w:t>re</w:t>
      </w:r>
      <w:r w:rsidRPr="00406CCC">
        <w:t xml:space="preserve">-determined dilution factor </w:t>
      </w:r>
      <w:bookmarkStart w:id="11" w:name="_Hlk190243447"/>
    </w:p>
    <w:p w14:paraId="395C10AE" w14:textId="16281D02" w:rsidR="00730EF8" w:rsidRDefault="001666A8" w:rsidP="00C4256E">
      <w:pPr>
        <w:rPr>
          <w:ins w:id="12" w:author="Sam Gurr" w:date="2025-02-18T12:46:00Z" w16du:dateUtc="2025-02-18T17:46:00Z"/>
        </w:rPr>
      </w:pPr>
      <w:bookmarkStart w:id="13" w:name="_Hlk190416154"/>
      <w:bookmarkEnd w:id="10"/>
      <w:r w:rsidRPr="000239F7">
        <w:rPr>
          <w:highlight w:val="yellow"/>
          <w:u w:val="single"/>
        </w:rPr>
        <w:t>Note</w:t>
      </w:r>
      <w:r w:rsidR="00F6531F" w:rsidRPr="00C4256E">
        <w:rPr>
          <w:highlight w:val="yellow"/>
          <w:u w:val="single"/>
        </w:rPr>
        <w:t>:</w:t>
      </w:r>
      <w:r w:rsidR="00F6531F" w:rsidRPr="00C4256E">
        <w:rPr>
          <w:highlight w:val="yellow"/>
        </w:rPr>
        <w:t xml:space="preserve"> </w:t>
      </w:r>
      <w:r w:rsidR="00775DE2">
        <w:rPr>
          <w:highlight w:val="yellow"/>
        </w:rPr>
        <w:t>We</w:t>
      </w:r>
      <w:r w:rsidR="00406CCC" w:rsidRPr="00C4256E">
        <w:rPr>
          <w:highlight w:val="yellow"/>
        </w:rPr>
        <w:t xml:space="preserve"> </w:t>
      </w:r>
      <w:r w:rsidRPr="00C4256E">
        <w:rPr>
          <w:highlight w:val="yellow"/>
        </w:rPr>
        <w:t>tria</w:t>
      </w:r>
      <w:r>
        <w:rPr>
          <w:highlight w:val="yellow"/>
        </w:rPr>
        <w:t>ll</w:t>
      </w:r>
      <w:r w:rsidRPr="00C4256E">
        <w:rPr>
          <w:highlight w:val="yellow"/>
        </w:rPr>
        <w:t>ed</w:t>
      </w:r>
      <w:r w:rsidR="00D1448F" w:rsidRPr="00C4256E">
        <w:rPr>
          <w:highlight w:val="yellow"/>
        </w:rPr>
        <w:t xml:space="preserve"> dilution factors of</w:t>
      </w:r>
      <w:r w:rsidR="00F6531F" w:rsidRPr="00C4256E">
        <w:rPr>
          <w:highlight w:val="yellow"/>
        </w:rPr>
        <w:t xml:space="preserve"> 0, </w:t>
      </w:r>
      <w:r w:rsidR="003E41A6" w:rsidRPr="00C4256E">
        <w:rPr>
          <w:highlight w:val="yellow"/>
        </w:rPr>
        <w:t>1:</w:t>
      </w:r>
      <w:r w:rsidR="007A3C06">
        <w:rPr>
          <w:highlight w:val="yellow"/>
        </w:rPr>
        <w:t>4</w:t>
      </w:r>
      <w:r w:rsidR="0043152C" w:rsidRPr="00C4256E">
        <w:rPr>
          <w:highlight w:val="yellow"/>
        </w:rPr>
        <w:t xml:space="preserve"> (Plate 1)</w:t>
      </w:r>
      <w:r w:rsidR="00F6531F" w:rsidRPr="00C4256E">
        <w:rPr>
          <w:highlight w:val="yellow"/>
        </w:rPr>
        <w:t xml:space="preserve">, and </w:t>
      </w:r>
      <w:r w:rsidR="0043152C" w:rsidRPr="00C4256E">
        <w:rPr>
          <w:highlight w:val="yellow"/>
        </w:rPr>
        <w:t xml:space="preserve">0, </w:t>
      </w:r>
      <w:r w:rsidR="003E41A6" w:rsidRPr="00C4256E">
        <w:rPr>
          <w:highlight w:val="yellow"/>
        </w:rPr>
        <w:t>1:2</w:t>
      </w:r>
      <w:r w:rsidR="007A3C06">
        <w:rPr>
          <w:highlight w:val="yellow"/>
        </w:rPr>
        <w:t>4</w:t>
      </w:r>
      <w:r w:rsidR="0043152C" w:rsidRPr="00C4256E">
        <w:rPr>
          <w:highlight w:val="yellow"/>
        </w:rPr>
        <w:t xml:space="preserve"> (Plate 2). We found that 0 and 1:</w:t>
      </w:r>
      <w:r w:rsidR="00775DE2">
        <w:rPr>
          <w:highlight w:val="yellow"/>
        </w:rPr>
        <w:t>4</w:t>
      </w:r>
      <w:r w:rsidR="0043152C" w:rsidRPr="00C4256E">
        <w:rPr>
          <w:highlight w:val="yellow"/>
        </w:rPr>
        <w:t xml:space="preserve"> </w:t>
      </w:r>
      <w:r w:rsidR="00406CCC" w:rsidRPr="00C4256E">
        <w:rPr>
          <w:highlight w:val="yellow"/>
        </w:rPr>
        <w:t xml:space="preserve">absorbance values fell in high range regardless of </w:t>
      </w:r>
      <w:r w:rsidR="0043152C" w:rsidRPr="00C4256E">
        <w:rPr>
          <w:highlight w:val="yellow"/>
        </w:rPr>
        <w:t>DF</w:t>
      </w:r>
      <w:bookmarkStart w:id="14" w:name="_Hlk190243480"/>
      <w:bookmarkEnd w:id="11"/>
      <w:r w:rsidR="0043152C" w:rsidRPr="00C4256E">
        <w:rPr>
          <w:highlight w:val="yellow"/>
        </w:rPr>
        <w:t>; We had better success with 1:2</w:t>
      </w:r>
      <w:r w:rsidR="007A3C06">
        <w:rPr>
          <w:highlight w:val="yellow"/>
        </w:rPr>
        <w:t>4</w:t>
      </w:r>
      <w:r w:rsidR="00406CCC" w:rsidRPr="00C4256E">
        <w:rPr>
          <w:highlight w:val="yellow"/>
        </w:rPr>
        <w:t xml:space="preserve">; </w:t>
      </w:r>
      <w:r w:rsidR="00F6531F" w:rsidRPr="00C4256E">
        <w:rPr>
          <w:highlight w:val="yellow"/>
        </w:rPr>
        <w:t xml:space="preserve">propose </w:t>
      </w:r>
      <w:r w:rsidR="00406CCC" w:rsidRPr="00C4256E">
        <w:rPr>
          <w:highlight w:val="yellow"/>
        </w:rPr>
        <w:t>NOAA</w:t>
      </w:r>
      <w:r w:rsidR="00F6531F" w:rsidRPr="00C4256E">
        <w:rPr>
          <w:highlight w:val="yellow"/>
        </w:rPr>
        <w:t xml:space="preserve"> try </w:t>
      </w:r>
      <w:r w:rsidR="0043152C" w:rsidRPr="00C4256E">
        <w:rPr>
          <w:highlight w:val="yellow"/>
        </w:rPr>
        <w:t>1:2</w:t>
      </w:r>
      <w:r w:rsidR="007A3C06">
        <w:rPr>
          <w:highlight w:val="yellow"/>
        </w:rPr>
        <w:t>4</w:t>
      </w:r>
      <w:r w:rsidR="0043152C" w:rsidRPr="00C4256E">
        <w:rPr>
          <w:highlight w:val="yellow"/>
        </w:rPr>
        <w:t xml:space="preserve"> (for direct comparison) and </w:t>
      </w:r>
      <w:r w:rsidR="00F6531F" w:rsidRPr="00C4256E">
        <w:rPr>
          <w:highlight w:val="yellow"/>
        </w:rPr>
        <w:t>1:</w:t>
      </w:r>
      <w:r>
        <w:rPr>
          <w:highlight w:val="yellow"/>
        </w:rPr>
        <w:t>50</w:t>
      </w:r>
      <w:r w:rsidR="00F6531F" w:rsidRPr="00C4256E">
        <w:rPr>
          <w:highlight w:val="yellow"/>
        </w:rPr>
        <w:t xml:space="preserve"> </w:t>
      </w:r>
      <w:r w:rsidR="0043152C" w:rsidRPr="001666A8">
        <w:rPr>
          <w:highlight w:val="yellow"/>
        </w:rPr>
        <w:t>or</w:t>
      </w:r>
      <w:r w:rsidR="00F6531F" w:rsidRPr="001666A8">
        <w:rPr>
          <w:highlight w:val="yellow"/>
        </w:rPr>
        <w:t xml:space="preserve"> 1</w:t>
      </w:r>
      <w:bookmarkEnd w:id="14"/>
      <w:r w:rsidRPr="001666A8">
        <w:rPr>
          <w:highlight w:val="yellow"/>
        </w:rPr>
        <w:t>:100</w:t>
      </w:r>
      <w:r w:rsidR="00775DE2" w:rsidRPr="001666A8">
        <w:rPr>
          <w:highlight w:val="yellow"/>
        </w:rPr>
        <w:t>.</w:t>
      </w:r>
    </w:p>
    <w:p w14:paraId="1D62146B" w14:textId="2558F241" w:rsidR="00AA3211" w:rsidRDefault="00AA3211" w:rsidP="00AA3211">
      <w:pPr>
        <w:pStyle w:val="ListParagraph"/>
        <w:numPr>
          <w:ilvl w:val="0"/>
          <w:numId w:val="27"/>
        </w:numPr>
        <w:rPr>
          <w:ins w:id="15" w:author="Sam Gurr" w:date="2025-02-18T12:47:00Z" w16du:dateUtc="2025-02-18T17:47:00Z"/>
        </w:rPr>
      </w:pPr>
      <w:ins w:id="16" w:author="Sam Gurr" w:date="2025-02-18T12:47:00Z" w16du:dateUtc="2025-02-18T17:47:00Z">
        <w:r>
          <w:t xml:space="preserve">Sample volume is 25 </w:t>
        </w:r>
        <w:proofErr w:type="spellStart"/>
        <w:r>
          <w:t>yl</w:t>
        </w:r>
        <w:proofErr w:type="spellEnd"/>
        <w:r>
          <w:t xml:space="preserve"> per well. two</w:t>
        </w:r>
      </w:ins>
      <w:ins w:id="17" w:author="Sam Gurr" w:date="2025-02-18T12:46:00Z" w16du:dateUtc="2025-02-18T17:46:00Z">
        <w:r>
          <w:t xml:space="preserve"> samples (in duplicate) may need more than 50 </w:t>
        </w:r>
        <w:proofErr w:type="spellStart"/>
        <w:r>
          <w:t>ul</w:t>
        </w:r>
      </w:ins>
      <w:proofErr w:type="spellEnd"/>
      <w:ins w:id="18" w:author="Sam Gurr" w:date="2025-02-18T12:47:00Z" w16du:dateUtc="2025-02-18T17:47:00Z">
        <w:r>
          <w:t xml:space="preserve"> with pipetting error, below for 3 </w:t>
        </w:r>
        <w:proofErr w:type="spellStart"/>
        <w:r>
          <w:t>ul</w:t>
        </w:r>
        <w:proofErr w:type="spellEnd"/>
        <w:r>
          <w:t xml:space="preserve"> total 70 </w:t>
        </w:r>
        <w:proofErr w:type="spellStart"/>
        <w:r>
          <w:t>ul</w:t>
        </w:r>
        <w:proofErr w:type="spellEnd"/>
        <w:r>
          <w:t xml:space="preserve"> for 1:24 dilution. </w:t>
        </w:r>
      </w:ins>
    </w:p>
    <w:p w14:paraId="70B2C8B7" w14:textId="356793DF" w:rsidR="00AA3211" w:rsidRDefault="00AA3211" w:rsidP="00AA3211">
      <w:pPr>
        <w:pStyle w:val="ListParagraph"/>
        <w:numPr>
          <w:ilvl w:val="0"/>
          <w:numId w:val="27"/>
        </w:numPr>
        <w:rPr>
          <w:ins w:id="19" w:author="Sam Gurr" w:date="2025-02-18T12:59:00Z" w16du:dateUtc="2025-02-18T17:59:00Z"/>
        </w:rPr>
      </w:pPr>
      <w:ins w:id="20" w:author="Sam Gurr" w:date="2025-02-18T12:47:00Z" w16du:dateUtc="2025-02-18T17:47:00Z">
        <w:r>
          <w:t xml:space="preserve">Note: requires </w:t>
        </w:r>
      </w:ins>
      <w:ins w:id="21" w:author="Sam Gurr" w:date="2025-02-18T12:48:00Z" w16du:dateUtc="2025-02-18T17:48:00Z">
        <w:r>
          <w:t xml:space="preserve">72 </w:t>
        </w:r>
        <w:proofErr w:type="spellStart"/>
        <w:r>
          <w:t>ul</w:t>
        </w:r>
        <w:proofErr w:type="spellEnd"/>
        <w:r>
          <w:t xml:space="preserve"> of 1x assay buffer, make sure </w:t>
        </w:r>
      </w:ins>
      <w:ins w:id="22" w:author="Sam Gurr" w:date="2025-02-18T12:59:00Z" w16du:dateUtc="2025-02-18T17:59:00Z">
        <w:r w:rsidR="005F7B0C">
          <w:t>there’s</w:t>
        </w:r>
      </w:ins>
      <w:ins w:id="23" w:author="Sam Gurr" w:date="2025-02-18T12:48:00Z" w16du:dateUtc="2025-02-18T17:48:00Z">
        <w:r>
          <w:t xml:space="preserve"> enough!</w:t>
        </w:r>
      </w:ins>
    </w:p>
    <w:p w14:paraId="2E3AD39C" w14:textId="45CA4E01" w:rsidR="005F7B0C" w:rsidRDefault="005F7B0C" w:rsidP="005F7B0C">
      <w:pPr>
        <w:pStyle w:val="ListParagraph"/>
        <w:numPr>
          <w:ilvl w:val="1"/>
          <w:numId w:val="27"/>
        </w:numPr>
        <w:rPr>
          <w:ins w:id="24" w:author="Sam Gurr" w:date="2025-02-18T12:52:00Z" w16du:dateUtc="2025-02-18T17:52:00Z"/>
        </w:rPr>
        <w:pPrChange w:id="25" w:author="Sam Gurr" w:date="2025-02-18T12:59:00Z" w16du:dateUtc="2025-02-18T17:59:00Z">
          <w:pPr>
            <w:pStyle w:val="ListParagraph"/>
            <w:numPr>
              <w:numId w:val="27"/>
            </w:numPr>
            <w:ind w:hanging="360"/>
          </w:pPr>
        </w:pPrChange>
      </w:pPr>
      <w:ins w:id="26" w:author="Sam Gurr" w:date="2025-02-18T12:59:00Z" w16du:dateUtc="2025-02-18T17:59:00Z">
        <w:r>
          <w:t xml:space="preserve">120 samples * 72 </w:t>
        </w:r>
        <w:proofErr w:type="spellStart"/>
        <w:r>
          <w:t>ul</w:t>
        </w:r>
        <w:proofErr w:type="spellEnd"/>
        <w:r>
          <w:t xml:space="preserve"> = 8,630 </w:t>
        </w:r>
        <w:proofErr w:type="spellStart"/>
        <w:r>
          <w:t>ul</w:t>
        </w:r>
        <w:proofErr w:type="spellEnd"/>
        <w:r>
          <w:t xml:space="preserve"> (8.64 mL) 1X Assay buffer</w:t>
        </w:r>
      </w:ins>
    </w:p>
    <w:p w14:paraId="0189DD04" w14:textId="138A4EA8" w:rsidR="00AA3211" w:rsidRDefault="00AA3211" w:rsidP="005F7B0C">
      <w:pPr>
        <w:pStyle w:val="ListParagraph"/>
        <w:numPr>
          <w:ilvl w:val="0"/>
          <w:numId w:val="27"/>
        </w:numPr>
        <w:rPr>
          <w:ins w:id="27" w:author="Sam Gurr" w:date="2025-02-18T12:52:00Z" w16du:dateUtc="2025-02-18T17:52:00Z"/>
        </w:rPr>
        <w:pPrChange w:id="28" w:author="Sam Gurr" w:date="2025-02-18T12:58:00Z" w16du:dateUtc="2025-02-18T17:58:00Z">
          <w:pPr>
            <w:pStyle w:val="ListParagraph"/>
            <w:numPr>
              <w:ilvl w:val="1"/>
              <w:numId w:val="27"/>
            </w:numPr>
            <w:ind w:left="1440" w:hanging="360"/>
          </w:pPr>
        </w:pPrChange>
      </w:pPr>
      <w:ins w:id="29" w:author="Sam Gurr" w:date="2025-02-18T12:52:00Z" w16du:dateUtc="2025-02-18T17:52:00Z">
        <w:r>
          <w:t>Sample and standards (plate layout notes)</w:t>
        </w:r>
      </w:ins>
    </w:p>
    <w:p w14:paraId="22027505" w14:textId="760E9FA3" w:rsidR="00AA3211" w:rsidRDefault="00AA3211" w:rsidP="00AA3211">
      <w:pPr>
        <w:pStyle w:val="ListParagraph"/>
        <w:numPr>
          <w:ilvl w:val="2"/>
          <w:numId w:val="27"/>
        </w:numPr>
        <w:rPr>
          <w:ins w:id="30" w:author="Sam Gurr" w:date="2025-02-18T12:52:00Z" w16du:dateUtc="2025-02-18T17:52:00Z"/>
        </w:rPr>
        <w:pPrChange w:id="31" w:author="Sam Gurr" w:date="2025-02-18T12:52:00Z" w16du:dateUtc="2025-02-18T17:52:00Z">
          <w:pPr>
            <w:pStyle w:val="ListParagraph"/>
            <w:numPr>
              <w:numId w:val="27"/>
            </w:numPr>
            <w:ind w:hanging="360"/>
          </w:pPr>
        </w:pPrChange>
      </w:pPr>
      <w:ins w:id="32" w:author="Sam Gurr" w:date="2025-02-18T12:52:00Z" w16du:dateUtc="2025-02-18T17:52:00Z">
        <w:r>
          <w:t xml:space="preserve">60 total samples </w:t>
        </w:r>
      </w:ins>
      <w:ins w:id="33" w:author="Sam Gurr" w:date="2025-02-18T12:53:00Z" w16du:dateUtc="2025-02-18T17:53:00Z">
        <w:r>
          <w:t>in duplicate (120 wells)</w:t>
        </w:r>
      </w:ins>
    </w:p>
    <w:p w14:paraId="0A9C8093" w14:textId="2DF038E4" w:rsidR="00AA3211" w:rsidRDefault="00AA3211" w:rsidP="00AA3211">
      <w:pPr>
        <w:pStyle w:val="ListParagraph"/>
        <w:numPr>
          <w:ilvl w:val="2"/>
          <w:numId w:val="27"/>
        </w:numPr>
        <w:rPr>
          <w:ins w:id="34" w:author="Sam Gurr" w:date="2025-02-18T12:53:00Z" w16du:dateUtc="2025-02-18T17:53:00Z"/>
        </w:rPr>
      </w:pPr>
      <w:ins w:id="35" w:author="Sam Gurr" w:date="2025-02-18T12:53:00Z" w16du:dateUtc="2025-02-18T17:53:00Z">
        <w:r>
          <w:t>7 standards run in duplicate (14 wells)</w:t>
        </w:r>
      </w:ins>
    </w:p>
    <w:p w14:paraId="23E6FCD8" w14:textId="77777777" w:rsidR="00A86852" w:rsidRDefault="00AA3211" w:rsidP="00AA3211">
      <w:pPr>
        <w:pStyle w:val="ListParagraph"/>
        <w:numPr>
          <w:ilvl w:val="2"/>
          <w:numId w:val="27"/>
        </w:numPr>
        <w:rPr>
          <w:ins w:id="36" w:author="Sam Gurr" w:date="2025-02-18T12:57:00Z" w16du:dateUtc="2025-02-18T17:57:00Z"/>
        </w:rPr>
      </w:pPr>
      <w:ins w:id="37" w:author="Sam Gurr" w:date="2025-02-18T12:53:00Z" w16du:dateUtc="2025-02-18T17:53:00Z">
        <w:r>
          <w:t>Plate 1</w:t>
        </w:r>
      </w:ins>
      <w:ins w:id="38" w:author="Sam Gurr" w:date="2025-02-18T12:54:00Z" w16du:dateUtc="2025-02-18T17:54:00Z">
        <w:r w:rsidR="00A86852">
          <w:t xml:space="preserve"> (# wells)</w:t>
        </w:r>
      </w:ins>
      <w:ins w:id="39" w:author="Sam Gurr" w:date="2025-02-18T12:53:00Z" w16du:dateUtc="2025-02-18T17:53:00Z">
        <w:r>
          <w:t xml:space="preserve">: </w:t>
        </w:r>
      </w:ins>
    </w:p>
    <w:p w14:paraId="0C288059" w14:textId="77777777" w:rsidR="00A86852" w:rsidRDefault="00A86852" w:rsidP="00A86852">
      <w:pPr>
        <w:pStyle w:val="ListParagraph"/>
        <w:numPr>
          <w:ilvl w:val="3"/>
          <w:numId w:val="27"/>
        </w:numPr>
        <w:rPr>
          <w:ins w:id="40" w:author="Sam Gurr" w:date="2025-02-18T12:58:00Z" w16du:dateUtc="2025-02-18T17:58:00Z"/>
        </w:rPr>
      </w:pPr>
      <w:ins w:id="41" w:author="Sam Gurr" w:date="2025-02-18T12:53:00Z" w16du:dateUtc="2025-02-18T17:53:00Z">
        <w:r>
          <w:t>14 standard</w:t>
        </w:r>
      </w:ins>
      <w:ins w:id="42" w:author="Sam Gurr" w:date="2025-02-18T12:57:00Z" w16du:dateUtc="2025-02-18T17:57:00Z">
        <w:r>
          <w:t xml:space="preserve"> wells (7 s</w:t>
        </w:r>
      </w:ins>
      <w:ins w:id="43" w:author="Sam Gurr" w:date="2025-02-18T12:58:00Z" w16du:dateUtc="2025-02-18T17:58:00Z">
        <w:r>
          <w:t>tandards)</w:t>
        </w:r>
      </w:ins>
    </w:p>
    <w:p w14:paraId="2334CF56" w14:textId="6AAA0819" w:rsidR="00AA3211" w:rsidRDefault="00A86852" w:rsidP="00A86852">
      <w:pPr>
        <w:pStyle w:val="ListParagraph"/>
        <w:numPr>
          <w:ilvl w:val="3"/>
          <w:numId w:val="27"/>
        </w:numPr>
        <w:rPr>
          <w:ins w:id="44" w:author="Sam Gurr" w:date="2025-02-18T12:54:00Z" w16du:dateUtc="2025-02-18T17:54:00Z"/>
        </w:rPr>
        <w:pPrChange w:id="45" w:author="Sam Gurr" w:date="2025-02-18T12:57:00Z" w16du:dateUtc="2025-02-18T17:57:00Z">
          <w:pPr>
            <w:pStyle w:val="ListParagraph"/>
            <w:numPr>
              <w:ilvl w:val="2"/>
              <w:numId w:val="27"/>
            </w:numPr>
            <w:ind w:left="2160" w:hanging="360"/>
          </w:pPr>
        </w:pPrChange>
      </w:pPr>
      <w:ins w:id="46" w:author="Sam Gurr" w:date="2025-02-18T12:58:00Z" w16du:dateUtc="2025-02-18T17:58:00Z">
        <w:r>
          <w:t>82 sample wells (41 samples)</w:t>
        </w:r>
      </w:ins>
    </w:p>
    <w:p w14:paraId="11353C3B" w14:textId="77777777" w:rsidR="00A86852" w:rsidRDefault="00A86852" w:rsidP="00AA3211">
      <w:pPr>
        <w:pStyle w:val="ListParagraph"/>
        <w:numPr>
          <w:ilvl w:val="2"/>
          <w:numId w:val="27"/>
        </w:numPr>
        <w:rPr>
          <w:ins w:id="47" w:author="Sam Gurr" w:date="2025-02-18T12:58:00Z" w16du:dateUtc="2025-02-18T17:58:00Z"/>
        </w:rPr>
      </w:pPr>
      <w:ins w:id="48" w:author="Sam Gurr" w:date="2025-02-18T12:54:00Z" w16du:dateUtc="2025-02-18T17:54:00Z">
        <w:r>
          <w:t xml:space="preserve">Plate 2 (# wells): </w:t>
        </w:r>
      </w:ins>
    </w:p>
    <w:p w14:paraId="453B5FF2" w14:textId="77777777" w:rsidR="00A86852" w:rsidRDefault="00A86852" w:rsidP="00A86852">
      <w:pPr>
        <w:pStyle w:val="ListParagraph"/>
        <w:numPr>
          <w:ilvl w:val="3"/>
          <w:numId w:val="27"/>
        </w:numPr>
        <w:rPr>
          <w:ins w:id="49" w:author="Sam Gurr" w:date="2025-02-18T12:58:00Z" w16du:dateUtc="2025-02-18T17:58:00Z"/>
        </w:rPr>
      </w:pPr>
      <w:ins w:id="50" w:author="Sam Gurr" w:date="2025-02-18T12:58:00Z" w16du:dateUtc="2025-02-18T17:58:00Z">
        <w:r>
          <w:t>14 standard wells (7 standards)</w:t>
        </w:r>
      </w:ins>
    </w:p>
    <w:p w14:paraId="11DC9717" w14:textId="0DED38DE" w:rsidR="00A86852" w:rsidRDefault="00A86852" w:rsidP="00A86852">
      <w:pPr>
        <w:pStyle w:val="ListParagraph"/>
        <w:numPr>
          <w:ilvl w:val="3"/>
          <w:numId w:val="27"/>
        </w:numPr>
        <w:rPr>
          <w:ins w:id="51" w:author="Sam Gurr" w:date="2025-02-18T12:58:00Z" w16du:dateUtc="2025-02-18T17:58:00Z"/>
        </w:rPr>
      </w:pPr>
      <w:ins w:id="52" w:author="Sam Gurr" w:date="2025-02-18T12:58:00Z" w16du:dateUtc="2025-02-18T17:58:00Z">
        <w:r>
          <w:t xml:space="preserve">38 </w:t>
        </w:r>
        <w:r>
          <w:t>sample wells (</w:t>
        </w:r>
        <w:r>
          <w:t>19</w:t>
        </w:r>
        <w:r>
          <w:t xml:space="preserve"> samples)</w:t>
        </w:r>
      </w:ins>
    </w:p>
    <w:p w14:paraId="15363FE5" w14:textId="540C0509" w:rsidR="00AA3211" w:rsidRPr="00406CCC" w:rsidRDefault="00AA3211" w:rsidP="00C4256E">
      <w:ins w:id="53" w:author="Sam Gurr" w:date="2025-02-18T12:46:00Z" w16du:dateUtc="2025-02-18T17:46:00Z">
        <w:r>
          <w:tab/>
        </w:r>
        <w:r w:rsidRPr="00AA3211">
          <w:drawing>
            <wp:inline distT="0" distB="0" distL="0" distR="0" wp14:anchorId="6C2A11F8" wp14:editId="79BE4899">
              <wp:extent cx="2098238" cy="2533650"/>
              <wp:effectExtent l="0" t="0" r="0" b="0"/>
              <wp:docPr id="1562275535" name="Picture 1" descr="A screenshot of a phone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62275535" name="Picture 1" descr="A screenshot of a phone&#10;&#10;AI-generated content may be incorrect.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00929" cy="25369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FC1D60F" w14:textId="434B64C1" w:rsidR="00F6531F" w:rsidRDefault="00F6531F" w:rsidP="00730EF8">
      <w:pPr>
        <w:pStyle w:val="ListParagraph"/>
        <w:numPr>
          <w:ilvl w:val="0"/>
          <w:numId w:val="6"/>
        </w:numPr>
      </w:pPr>
      <w:bookmarkStart w:id="54" w:name="_Hlk190243521"/>
      <w:r>
        <w:t>Vortex samples to ensure mixing.</w:t>
      </w:r>
    </w:p>
    <w:p w14:paraId="1BF8A2FA" w14:textId="77777777" w:rsidR="00730EF8" w:rsidRDefault="00730EF8" w:rsidP="00730EF8">
      <w:pPr>
        <w:pStyle w:val="ListParagraph"/>
      </w:pPr>
    </w:p>
    <w:p w14:paraId="2C911A67" w14:textId="349B8F66" w:rsidR="00730EF8" w:rsidRDefault="00730EF8" w:rsidP="00730EF8">
      <w:pPr>
        <w:pStyle w:val="ListParagraph"/>
        <w:numPr>
          <w:ilvl w:val="0"/>
          <w:numId w:val="6"/>
        </w:numPr>
      </w:pPr>
      <w:r>
        <w:t xml:space="preserve">Use samples within </w:t>
      </w:r>
      <w:r w:rsidRPr="009A5981">
        <w:rPr>
          <w:b/>
          <w:bCs/>
          <w:u w:val="single"/>
        </w:rPr>
        <w:t xml:space="preserve">2 hours of </w:t>
      </w:r>
      <w:r w:rsidR="00C4256E">
        <w:rPr>
          <w:b/>
          <w:bCs/>
          <w:u w:val="single"/>
        </w:rPr>
        <w:t>preparation</w:t>
      </w:r>
      <w:r>
        <w:t>.</w:t>
      </w:r>
    </w:p>
    <w:bookmarkEnd w:id="13"/>
    <w:bookmarkEnd w:id="54"/>
    <w:p w14:paraId="55AEA321" w14:textId="77777777" w:rsidR="00730EF8" w:rsidRDefault="00730EF8" w:rsidP="00730EF8">
      <w:pPr>
        <w:pStyle w:val="ListParagraph"/>
        <w:ind w:left="450"/>
        <w:rPr>
          <w:u w:val="single"/>
        </w:rPr>
      </w:pPr>
    </w:p>
    <w:p w14:paraId="1BB3561C" w14:textId="77777777" w:rsidR="000239F7" w:rsidRDefault="00730EF8" w:rsidP="00730EF8">
      <w:pPr>
        <w:pStyle w:val="ListParagraph"/>
        <w:numPr>
          <w:ilvl w:val="0"/>
          <w:numId w:val="7"/>
        </w:numPr>
        <w:ind w:left="450"/>
        <w:rPr>
          <w:u w:val="single"/>
        </w:rPr>
      </w:pPr>
      <w:r w:rsidRPr="00413878">
        <w:rPr>
          <w:u w:val="single"/>
        </w:rPr>
        <w:t>Prepar</w:t>
      </w:r>
      <w:r>
        <w:rPr>
          <w:u w:val="single"/>
        </w:rPr>
        <w:t>e s</w:t>
      </w:r>
      <w:r w:rsidRPr="00413878">
        <w:rPr>
          <w:u w:val="single"/>
        </w:rPr>
        <w:t>tandards</w:t>
      </w:r>
      <w:r w:rsidR="000B63BF">
        <w:rPr>
          <w:u w:val="single"/>
        </w:rPr>
        <w:t xml:space="preserve"> (refer to production information sheet)</w:t>
      </w:r>
      <w:r w:rsidRPr="00413878">
        <w:rPr>
          <w:u w:val="single"/>
        </w:rPr>
        <w:t xml:space="preserve">: </w:t>
      </w:r>
    </w:p>
    <w:p w14:paraId="6D652B4D" w14:textId="2335D581" w:rsidR="000239F7" w:rsidRPr="000239F7" w:rsidRDefault="000239F7" w:rsidP="000239F7">
      <w:r w:rsidRPr="000239F7">
        <w:rPr>
          <w:highlight w:val="yellow"/>
          <w:u w:val="single"/>
        </w:rPr>
        <w:t>Note</w:t>
      </w:r>
      <w:r w:rsidRPr="000239F7">
        <w:rPr>
          <w:highlight w:val="yellow"/>
        </w:rPr>
        <w:t xml:space="preserve">: We ran 1 set of standards per plate and made new standards for each of </w:t>
      </w:r>
      <w:r w:rsidR="002C0B47">
        <w:rPr>
          <w:highlight w:val="yellow"/>
        </w:rPr>
        <w:t xml:space="preserve">the </w:t>
      </w:r>
      <w:r w:rsidRPr="000239F7">
        <w:rPr>
          <w:highlight w:val="yellow"/>
        </w:rPr>
        <w:t>two plates (as ran over more than one day).</w:t>
      </w:r>
      <w:r w:rsidRPr="000239F7">
        <w:t xml:space="preserve"> </w:t>
      </w:r>
    </w:p>
    <w:p w14:paraId="67F21CE6" w14:textId="13E3672A" w:rsidR="00730EF8" w:rsidRPr="0027702E" w:rsidRDefault="00730EF8" w:rsidP="000239F7">
      <w:pPr>
        <w:pStyle w:val="ListParagraph"/>
        <w:numPr>
          <w:ilvl w:val="0"/>
          <w:numId w:val="26"/>
        </w:numPr>
      </w:pPr>
      <w:r>
        <w:lastRenderedPageBreak/>
        <w:t xml:space="preserve">Prepare and label 7 x 1.5 mL tubes: </w:t>
      </w:r>
      <w:r w:rsidRPr="000239F7">
        <w:rPr>
          <w:u w:val="single"/>
        </w:rPr>
        <w:t xml:space="preserve"> 5, 2.5, 1.25, 0.625, 0.313, 0.156, and 0 U/mL SOD</w:t>
      </w:r>
      <w:r w:rsidR="00317B82" w:rsidRPr="000239F7">
        <w:rPr>
          <w:u w:val="single"/>
        </w:rPr>
        <w:t xml:space="preserve"> (</w:t>
      </w:r>
      <w:proofErr w:type="spellStart"/>
      <w:r w:rsidR="00317B82" w:rsidRPr="000239F7">
        <w:rPr>
          <w:u w:val="single"/>
        </w:rPr>
        <w:t>Std</w:t>
      </w:r>
      <w:r w:rsidR="00775DE2">
        <w:rPr>
          <w:u w:val="single"/>
        </w:rPr>
        <w:t>s</w:t>
      </w:r>
      <w:proofErr w:type="spellEnd"/>
      <w:r w:rsidR="00775DE2">
        <w:rPr>
          <w:u w:val="single"/>
        </w:rPr>
        <w:t xml:space="preserve"> 1</w:t>
      </w:r>
      <w:r w:rsidR="00317B82" w:rsidRPr="000239F7">
        <w:rPr>
          <w:u w:val="single"/>
        </w:rPr>
        <w:t>-7)</w:t>
      </w:r>
    </w:p>
    <w:p w14:paraId="4E4B9299" w14:textId="77777777" w:rsidR="00730EF8" w:rsidRDefault="00730EF8" w:rsidP="00730EF8">
      <w:pPr>
        <w:pStyle w:val="ListParagraph"/>
      </w:pPr>
    </w:p>
    <w:p w14:paraId="7C0220A7" w14:textId="6CFF334F" w:rsidR="00730EF8" w:rsidRDefault="00730EF8" w:rsidP="000239F7">
      <w:pPr>
        <w:pStyle w:val="ListParagraph"/>
        <w:numPr>
          <w:ilvl w:val="0"/>
          <w:numId w:val="26"/>
        </w:numPr>
      </w:pPr>
      <w:r>
        <w:t xml:space="preserve">Add </w:t>
      </w:r>
      <w:r w:rsidRPr="00B24AC9">
        <w:rPr>
          <w:highlight w:val="green"/>
        </w:rPr>
        <w:t xml:space="preserve">190 </w:t>
      </w:r>
      <w:proofErr w:type="spellStart"/>
      <w:r w:rsidRPr="00891BF9">
        <w:rPr>
          <w:highlight w:val="green"/>
        </w:rPr>
        <w:t>uL</w:t>
      </w:r>
      <w:proofErr w:type="spellEnd"/>
      <w:r w:rsidRPr="00891BF9">
        <w:rPr>
          <w:highlight w:val="green"/>
        </w:rPr>
        <w:t xml:space="preserve"> 1x Assay Buffer</w:t>
      </w:r>
      <w:r w:rsidRPr="00730EF8">
        <w:t xml:space="preserve"> </w:t>
      </w:r>
      <w:r>
        <w:t>to 5 U/mL tube</w:t>
      </w:r>
      <w:r w:rsidR="000B63BF">
        <w:t xml:space="preserve"> (Std 1)</w:t>
      </w:r>
      <w:r>
        <w:t xml:space="preserve"> </w:t>
      </w:r>
      <w:r w:rsidRPr="00317B82">
        <w:rPr>
          <w:u w:val="single"/>
        </w:rPr>
        <w:t>ONLY</w:t>
      </w:r>
      <w:r>
        <w:t xml:space="preserve"> and </w:t>
      </w:r>
      <w:r w:rsidRPr="00B24AC9">
        <w:rPr>
          <w:highlight w:val="green"/>
        </w:rPr>
        <w:t xml:space="preserve">100 </w:t>
      </w:r>
      <w:proofErr w:type="spellStart"/>
      <w:r w:rsidRPr="00891BF9">
        <w:rPr>
          <w:highlight w:val="green"/>
        </w:rPr>
        <w:t>uL</w:t>
      </w:r>
      <w:proofErr w:type="spellEnd"/>
      <w:r w:rsidRPr="00891BF9">
        <w:rPr>
          <w:highlight w:val="green"/>
        </w:rPr>
        <w:t xml:space="preserve"> 1x Assay Buffer</w:t>
      </w:r>
      <w:r>
        <w:t xml:space="preserve"> to remaining </w:t>
      </w:r>
      <w:r w:rsidR="000B63BF">
        <w:t>6</w:t>
      </w:r>
      <w:r w:rsidR="00317B82">
        <w:t xml:space="preserve"> </w:t>
      </w:r>
      <w:r>
        <w:t>tubes</w:t>
      </w:r>
      <w:r w:rsidR="000B63BF">
        <w:t xml:space="preserve"> (</w:t>
      </w:r>
      <w:proofErr w:type="spellStart"/>
      <w:r w:rsidR="000B63BF">
        <w:t>Std</w:t>
      </w:r>
      <w:r w:rsidR="00F9275C">
        <w:t>s</w:t>
      </w:r>
      <w:proofErr w:type="spellEnd"/>
      <w:r w:rsidR="000B63BF">
        <w:t xml:space="preserve"> 2-</w:t>
      </w:r>
      <w:r w:rsidR="00891BF9">
        <w:t>7</w:t>
      </w:r>
      <w:r w:rsidR="000B63BF">
        <w:t>)</w:t>
      </w:r>
      <w:r>
        <w:t xml:space="preserve">. </w:t>
      </w:r>
    </w:p>
    <w:p w14:paraId="78AB969C" w14:textId="77777777" w:rsidR="00730EF8" w:rsidRDefault="00730EF8" w:rsidP="00730EF8">
      <w:pPr>
        <w:pStyle w:val="ListParagraph"/>
      </w:pPr>
    </w:p>
    <w:p w14:paraId="4F28345B" w14:textId="478A46B8" w:rsidR="00730EF8" w:rsidRDefault="00730EF8" w:rsidP="000239F7">
      <w:pPr>
        <w:pStyle w:val="ListParagraph"/>
        <w:numPr>
          <w:ilvl w:val="0"/>
          <w:numId w:val="26"/>
        </w:numPr>
      </w:pPr>
      <w:r>
        <w:t xml:space="preserve">Add </w:t>
      </w:r>
      <w:r w:rsidRPr="00F84132">
        <w:rPr>
          <w:highlight w:val="green"/>
        </w:rPr>
        <w:t xml:space="preserve">10 </w:t>
      </w:r>
      <w:proofErr w:type="spellStart"/>
      <w:r w:rsidRPr="00891BF9">
        <w:rPr>
          <w:highlight w:val="green"/>
        </w:rPr>
        <w:t>uL</w:t>
      </w:r>
      <w:proofErr w:type="spellEnd"/>
      <w:r w:rsidRPr="00891BF9">
        <w:rPr>
          <w:highlight w:val="green"/>
        </w:rPr>
        <w:t xml:space="preserve"> Catalase Standard</w:t>
      </w:r>
      <w:r>
        <w:t xml:space="preserve"> to 5 U/mL tube</w:t>
      </w:r>
      <w:r w:rsidR="00891BF9">
        <w:t xml:space="preserve"> (Std 1) </w:t>
      </w:r>
      <w:r w:rsidR="00891BF9" w:rsidRPr="00891BF9">
        <w:rPr>
          <w:u w:val="single"/>
        </w:rPr>
        <w:t>ONLY</w:t>
      </w:r>
      <w:r>
        <w:t xml:space="preserve">.  Mix thoroughly. </w:t>
      </w:r>
    </w:p>
    <w:p w14:paraId="21F12A90" w14:textId="77777777" w:rsidR="00730EF8" w:rsidRDefault="00730EF8" w:rsidP="00730EF8">
      <w:pPr>
        <w:pStyle w:val="ListParagraph"/>
      </w:pPr>
    </w:p>
    <w:p w14:paraId="352ECC0D" w14:textId="77777777" w:rsidR="00775DE2" w:rsidRPr="00775DE2" w:rsidRDefault="00730EF8" w:rsidP="00775DE2">
      <w:pPr>
        <w:pStyle w:val="ListParagraph"/>
        <w:numPr>
          <w:ilvl w:val="0"/>
          <w:numId w:val="26"/>
        </w:numPr>
      </w:pPr>
      <w:bookmarkStart w:id="55" w:name="_Hlk190243617"/>
      <w:r>
        <w:t>Carry out serial dilution as shown</w:t>
      </w:r>
      <w:r w:rsidR="00891BF9">
        <w:t xml:space="preserve"> on </w:t>
      </w:r>
      <w:r w:rsidR="00775DE2">
        <w:t>P</w:t>
      </w:r>
      <w:r>
        <w:t xml:space="preserve">.2 </w:t>
      </w:r>
      <w:r w:rsidR="00891BF9">
        <w:t xml:space="preserve">of the production </w:t>
      </w:r>
      <w:r>
        <w:t xml:space="preserve">information sheet.  Add </w:t>
      </w:r>
      <w:r w:rsidRPr="00F84132">
        <w:rPr>
          <w:highlight w:val="green"/>
        </w:rPr>
        <w:t xml:space="preserve">100 </w:t>
      </w:r>
      <w:proofErr w:type="spellStart"/>
      <w:r w:rsidRPr="00891BF9">
        <w:rPr>
          <w:highlight w:val="green"/>
        </w:rPr>
        <w:t>uL</w:t>
      </w:r>
      <w:proofErr w:type="spellEnd"/>
      <w:r w:rsidRPr="00891BF9">
        <w:rPr>
          <w:highlight w:val="green"/>
        </w:rPr>
        <w:t xml:space="preserve"> of </w:t>
      </w:r>
      <w:r w:rsidR="00B24AC9" w:rsidRPr="00891BF9">
        <w:rPr>
          <w:highlight w:val="green"/>
        </w:rPr>
        <w:t>Std 1</w:t>
      </w:r>
      <w:r>
        <w:t xml:space="preserve"> to Std 2. Mix thoroughly. </w:t>
      </w:r>
      <w:r w:rsidR="000B63BF">
        <w:t xml:space="preserve">Repeat for </w:t>
      </w:r>
      <w:proofErr w:type="spellStart"/>
      <w:r w:rsidR="00F84132">
        <w:t>Stds</w:t>
      </w:r>
      <w:proofErr w:type="spellEnd"/>
      <w:r w:rsidR="00F84132">
        <w:t xml:space="preserve"> 3-6, but </w:t>
      </w:r>
      <w:r w:rsidR="00F84132" w:rsidRPr="00891BF9">
        <w:rPr>
          <w:u w:val="single"/>
        </w:rPr>
        <w:t>NOT</w:t>
      </w:r>
      <w:r w:rsidR="000B63BF" w:rsidRPr="00891BF9">
        <w:rPr>
          <w:u w:val="single"/>
        </w:rPr>
        <w:t xml:space="preserve"> Std</w:t>
      </w:r>
      <w:r w:rsidR="000B63BF" w:rsidRPr="000B63BF">
        <w:rPr>
          <w:u w:val="single"/>
        </w:rPr>
        <w:t xml:space="preserve"> 7 </w:t>
      </w:r>
      <w:r w:rsidR="000B63BF">
        <w:t xml:space="preserve">(0 U/mL). </w:t>
      </w:r>
      <w:r w:rsidR="00775DE2" w:rsidRPr="00775DE2">
        <w:t xml:space="preserve">Mix thoroughly between steps. </w:t>
      </w:r>
    </w:p>
    <w:bookmarkEnd w:id="55"/>
    <w:p w14:paraId="46C42CB6" w14:textId="77777777" w:rsidR="00730EF8" w:rsidRDefault="00730EF8" w:rsidP="00730EF8">
      <w:pPr>
        <w:pStyle w:val="ListParagraph"/>
      </w:pPr>
    </w:p>
    <w:p w14:paraId="6EF41B21" w14:textId="77777777" w:rsidR="00730EF8" w:rsidRDefault="00730EF8" w:rsidP="000239F7">
      <w:pPr>
        <w:pStyle w:val="ListParagraph"/>
        <w:numPr>
          <w:ilvl w:val="0"/>
          <w:numId w:val="26"/>
        </w:numPr>
      </w:pPr>
      <w:r>
        <w:t xml:space="preserve">Use standards within </w:t>
      </w:r>
      <w:r w:rsidRPr="009A5981">
        <w:rPr>
          <w:b/>
          <w:bCs/>
          <w:u w:val="single"/>
        </w:rPr>
        <w:t>2 hours of preparation.</w:t>
      </w:r>
      <w:r>
        <w:t xml:space="preserve"> </w:t>
      </w:r>
    </w:p>
    <w:p w14:paraId="25C1B91A" w14:textId="77777777" w:rsidR="00730EF8" w:rsidRDefault="00730EF8" w:rsidP="00730EF8">
      <w:pPr>
        <w:pStyle w:val="ListParagraph"/>
      </w:pPr>
    </w:p>
    <w:p w14:paraId="64827A8B" w14:textId="3841CE97" w:rsidR="00BD091F" w:rsidRDefault="00730EF8" w:rsidP="00730EF8">
      <w:pPr>
        <w:pStyle w:val="ListParagraph"/>
        <w:numPr>
          <w:ilvl w:val="0"/>
          <w:numId w:val="7"/>
        </w:numPr>
        <w:ind w:left="360"/>
        <w:rPr>
          <w:u w:val="single"/>
        </w:rPr>
      </w:pPr>
      <w:r w:rsidRPr="00413878">
        <w:rPr>
          <w:u w:val="single"/>
        </w:rPr>
        <w:t>Prepare plate:</w:t>
      </w:r>
    </w:p>
    <w:p w14:paraId="0B2BB6DB" w14:textId="01DAEB65" w:rsidR="00BD091F" w:rsidRPr="00BD091F" w:rsidRDefault="00BD091F" w:rsidP="00BD091F">
      <w:pPr>
        <w:pStyle w:val="ListParagraph"/>
        <w:ind w:left="360"/>
        <w:rPr>
          <w:highlight w:val="yellow"/>
        </w:rPr>
      </w:pPr>
      <w:r>
        <w:br/>
      </w:r>
      <w:bookmarkStart w:id="56" w:name="_Hlk190245366"/>
      <w:r w:rsidR="001666A8" w:rsidRPr="000239F7">
        <w:rPr>
          <w:highlight w:val="yellow"/>
          <w:u w:val="single"/>
        </w:rPr>
        <w:t>Note</w:t>
      </w:r>
      <w:r w:rsidRPr="00BD091F">
        <w:rPr>
          <w:highlight w:val="yellow"/>
        </w:rPr>
        <w:t xml:space="preserve">: </w:t>
      </w:r>
      <w:r w:rsidR="00891BF9">
        <w:rPr>
          <w:highlight w:val="yellow"/>
        </w:rPr>
        <w:t>You w</w:t>
      </w:r>
      <w:r w:rsidR="00F84132">
        <w:rPr>
          <w:highlight w:val="yellow"/>
        </w:rPr>
        <w:t>ill r</w:t>
      </w:r>
      <w:r>
        <w:rPr>
          <w:highlight w:val="yellow"/>
        </w:rPr>
        <w:t>equire</w:t>
      </w:r>
      <w:r w:rsidRPr="00BD091F">
        <w:rPr>
          <w:highlight w:val="yellow"/>
        </w:rPr>
        <w:t xml:space="preserve"> standards, </w:t>
      </w:r>
      <w:r w:rsidR="00F84132">
        <w:rPr>
          <w:highlight w:val="yellow"/>
        </w:rPr>
        <w:t xml:space="preserve">diluted </w:t>
      </w:r>
      <w:r w:rsidRPr="00BD091F">
        <w:rPr>
          <w:highlight w:val="yellow"/>
        </w:rPr>
        <w:t xml:space="preserve">samples, </w:t>
      </w:r>
      <w:r w:rsidR="00891BF9">
        <w:rPr>
          <w:highlight w:val="yellow"/>
        </w:rPr>
        <w:t>H</w:t>
      </w:r>
      <w:r w:rsidRPr="00BD091F">
        <w:rPr>
          <w:highlight w:val="yellow"/>
        </w:rPr>
        <w:t xml:space="preserve">ydrogen </w:t>
      </w:r>
      <w:r w:rsidR="00891BF9">
        <w:rPr>
          <w:highlight w:val="yellow"/>
        </w:rPr>
        <w:t>P</w:t>
      </w:r>
      <w:r w:rsidRPr="00BD091F">
        <w:rPr>
          <w:highlight w:val="yellow"/>
        </w:rPr>
        <w:t xml:space="preserve">eroxide </w:t>
      </w:r>
      <w:r w:rsidR="00891BF9">
        <w:rPr>
          <w:highlight w:val="yellow"/>
        </w:rPr>
        <w:t>R</w:t>
      </w:r>
      <w:r w:rsidRPr="00BD091F">
        <w:rPr>
          <w:highlight w:val="yellow"/>
        </w:rPr>
        <w:t xml:space="preserve">eagent, </w:t>
      </w:r>
      <w:r w:rsidR="00891BF9">
        <w:rPr>
          <w:highlight w:val="yellow"/>
        </w:rPr>
        <w:t>S</w:t>
      </w:r>
      <w:r w:rsidRPr="00BD091F">
        <w:rPr>
          <w:highlight w:val="yellow"/>
        </w:rPr>
        <w:t xml:space="preserve">ubstrate, 1X HRP. </w:t>
      </w:r>
    </w:p>
    <w:p w14:paraId="26A4459F" w14:textId="77777777" w:rsidR="002C0B47" w:rsidRDefault="00BD091F" w:rsidP="00BD091F">
      <w:pPr>
        <w:pStyle w:val="ListParagraph"/>
        <w:ind w:left="360"/>
      </w:pPr>
      <w:r w:rsidRPr="00BD091F">
        <w:rPr>
          <w:highlight w:val="yellow"/>
        </w:rPr>
        <w:t>All reagents</w:t>
      </w:r>
      <w:r w:rsidR="00A94261">
        <w:rPr>
          <w:highlight w:val="yellow"/>
        </w:rPr>
        <w:t xml:space="preserve">, standards, and samples </w:t>
      </w:r>
      <w:r w:rsidRPr="00BD091F">
        <w:rPr>
          <w:highlight w:val="yellow"/>
        </w:rPr>
        <w:t>should be at room temperature prior to use. Mix well prior to use.</w:t>
      </w:r>
      <w:bookmarkEnd w:id="56"/>
    </w:p>
    <w:p w14:paraId="11B644DE" w14:textId="04D2D0E3" w:rsidR="00730EF8" w:rsidRPr="00BD091F" w:rsidRDefault="00BD091F" w:rsidP="00BD091F">
      <w:pPr>
        <w:pStyle w:val="ListParagraph"/>
        <w:ind w:left="360"/>
      </w:pPr>
      <w:r>
        <w:br/>
      </w:r>
      <w:r w:rsidR="00406CCC">
        <w:tab/>
        <w:t>-&gt;First incubation</w:t>
      </w:r>
    </w:p>
    <w:p w14:paraId="187CA1B6" w14:textId="68A19A72" w:rsidR="00730EF8" w:rsidRDefault="00730EF8" w:rsidP="00730EF8">
      <w:pPr>
        <w:pStyle w:val="ListParagraph"/>
        <w:numPr>
          <w:ilvl w:val="0"/>
          <w:numId w:val="4"/>
        </w:numPr>
      </w:pPr>
      <w:r>
        <w:t xml:space="preserve">Add </w:t>
      </w:r>
      <w:commentRangeStart w:id="57"/>
      <w:r w:rsidR="00BD091F">
        <w:t>25</w:t>
      </w:r>
      <w:r w:rsidR="00A94261">
        <w:t xml:space="preserve"> </w:t>
      </w:r>
      <w:proofErr w:type="spellStart"/>
      <w:r>
        <w:t>uL</w:t>
      </w:r>
      <w:proofErr w:type="spellEnd"/>
      <w:r>
        <w:t xml:space="preserve"> of </w:t>
      </w:r>
      <w:r w:rsidRPr="007D0253">
        <w:rPr>
          <w:u w:val="single"/>
        </w:rPr>
        <w:t>standards</w:t>
      </w:r>
      <w:r>
        <w:t xml:space="preserve"> </w:t>
      </w:r>
      <w:commentRangeEnd w:id="57"/>
      <w:r w:rsidR="005F7B0C">
        <w:rPr>
          <w:rStyle w:val="CommentReference"/>
        </w:rPr>
        <w:commentReference w:id="57"/>
      </w:r>
      <w:r>
        <w:t xml:space="preserve">and </w:t>
      </w:r>
      <w:r w:rsidRPr="00CE221D">
        <w:rPr>
          <w:u w:val="single"/>
        </w:rPr>
        <w:t>samples</w:t>
      </w:r>
      <w:r>
        <w:t xml:space="preserve"> in duplicate to plate as per plate layout below.</w:t>
      </w:r>
    </w:p>
    <w:p w14:paraId="00548B47" w14:textId="1AAEFA48" w:rsidR="00730EF8" w:rsidRDefault="00730EF8" w:rsidP="00730EF8">
      <w:pPr>
        <w:pStyle w:val="ListParagraph"/>
        <w:numPr>
          <w:ilvl w:val="0"/>
          <w:numId w:val="4"/>
        </w:numPr>
      </w:pPr>
      <w:r>
        <w:t xml:space="preserve">Add </w:t>
      </w:r>
      <w:r w:rsidR="00BD091F">
        <w:t>25</w:t>
      </w:r>
      <w:r w:rsidR="00A94261">
        <w:t xml:space="preserve"> </w:t>
      </w:r>
      <w:proofErr w:type="spellStart"/>
      <w:r>
        <w:t>uL</w:t>
      </w:r>
      <w:proofErr w:type="spellEnd"/>
      <w:r>
        <w:t xml:space="preserve"> of</w:t>
      </w:r>
      <w:r w:rsidR="00BD091F">
        <w:t xml:space="preserve"> </w:t>
      </w:r>
      <w:r w:rsidR="00891BF9">
        <w:t>H</w:t>
      </w:r>
      <w:r w:rsidR="00BD091F">
        <w:t xml:space="preserve">ydrogen </w:t>
      </w:r>
      <w:r w:rsidR="00891BF9">
        <w:t>P</w:t>
      </w:r>
      <w:r w:rsidR="00BD091F">
        <w:t xml:space="preserve">eroxide </w:t>
      </w:r>
      <w:r w:rsidR="00891BF9">
        <w:t>R</w:t>
      </w:r>
      <w:r w:rsidR="00BD091F">
        <w:t>eagent into each well.</w:t>
      </w:r>
      <w:r>
        <w:t xml:space="preserve"> </w:t>
      </w:r>
    </w:p>
    <w:p w14:paraId="16A374D7" w14:textId="7517A48E" w:rsidR="00BD091F" w:rsidRDefault="00BD091F" w:rsidP="00730EF8">
      <w:pPr>
        <w:pStyle w:val="ListParagraph"/>
        <w:numPr>
          <w:ilvl w:val="0"/>
          <w:numId w:val="4"/>
        </w:numPr>
      </w:pPr>
      <w:r>
        <w:t>Incubate for 30 minutes at room temperature.</w:t>
      </w:r>
    </w:p>
    <w:p w14:paraId="092C5558" w14:textId="77777777" w:rsidR="002C0B47" w:rsidRDefault="002C0B47" w:rsidP="002C0B47">
      <w:pPr>
        <w:pStyle w:val="ListParagraph"/>
      </w:pPr>
    </w:p>
    <w:p w14:paraId="769E9009" w14:textId="614BC47E" w:rsidR="00BD091F" w:rsidRDefault="00406CCC" w:rsidP="00BD091F">
      <w:pPr>
        <w:pStyle w:val="ListParagraph"/>
      </w:pPr>
      <w:r>
        <w:t>-&gt;Second incubation</w:t>
      </w:r>
    </w:p>
    <w:p w14:paraId="5F34BBDB" w14:textId="7931365A" w:rsidR="00BD091F" w:rsidRDefault="00730EF8" w:rsidP="00BD091F">
      <w:pPr>
        <w:pStyle w:val="ListParagraph"/>
        <w:numPr>
          <w:ilvl w:val="0"/>
          <w:numId w:val="4"/>
        </w:numPr>
      </w:pPr>
      <w:r>
        <w:t xml:space="preserve">Add 25 </w:t>
      </w:r>
      <w:proofErr w:type="spellStart"/>
      <w:r>
        <w:t>uL</w:t>
      </w:r>
      <w:proofErr w:type="spellEnd"/>
      <w:r>
        <w:t xml:space="preserve"> of </w:t>
      </w:r>
      <w:r w:rsidR="00BD091F">
        <w:t xml:space="preserve">Substrate </w:t>
      </w:r>
      <w:r>
        <w:t xml:space="preserve">into each well. </w:t>
      </w:r>
    </w:p>
    <w:p w14:paraId="0476DE24" w14:textId="77C2BFA6" w:rsidR="00BD091F" w:rsidRDefault="00BD091F" w:rsidP="00BD091F">
      <w:pPr>
        <w:pStyle w:val="ListParagraph"/>
        <w:numPr>
          <w:ilvl w:val="0"/>
          <w:numId w:val="4"/>
        </w:numPr>
      </w:pPr>
      <w:r>
        <w:t xml:space="preserve">Add 25 </w:t>
      </w:r>
      <w:proofErr w:type="spellStart"/>
      <w:r>
        <w:t>uL</w:t>
      </w:r>
      <w:proofErr w:type="spellEnd"/>
      <w:r>
        <w:t xml:space="preserve"> of 1x HRP</w:t>
      </w:r>
      <w:r w:rsidR="00A94261">
        <w:t xml:space="preserve"> into each well.</w:t>
      </w:r>
    </w:p>
    <w:p w14:paraId="4B060C0B" w14:textId="32CA1E76" w:rsidR="00730EF8" w:rsidRDefault="00730EF8" w:rsidP="00730EF8">
      <w:pPr>
        <w:pStyle w:val="ListParagraph"/>
        <w:numPr>
          <w:ilvl w:val="0"/>
          <w:numId w:val="4"/>
        </w:numPr>
      </w:pPr>
      <w:r>
        <w:t xml:space="preserve">Incubate plate for </w:t>
      </w:r>
      <w:r w:rsidR="001871B2">
        <w:t>15</w:t>
      </w:r>
      <w:r>
        <w:t xml:space="preserve"> minutes at room temperature. </w:t>
      </w:r>
    </w:p>
    <w:p w14:paraId="3E2BDBC8" w14:textId="77777777" w:rsidR="001871B2" w:rsidRDefault="001871B2" w:rsidP="001871B2">
      <w:pPr>
        <w:pStyle w:val="ListParagraph"/>
      </w:pPr>
    </w:p>
    <w:p w14:paraId="4208D2EB" w14:textId="29B4D3F3" w:rsidR="00730EF8" w:rsidRPr="001871B2" w:rsidRDefault="001871B2" w:rsidP="001871B2">
      <w:pPr>
        <w:pStyle w:val="ListParagraph"/>
        <w:numPr>
          <w:ilvl w:val="0"/>
          <w:numId w:val="7"/>
        </w:numPr>
        <w:ind w:left="360"/>
        <w:rPr>
          <w:u w:val="single"/>
        </w:rPr>
      </w:pPr>
      <w:r w:rsidRPr="001871B2">
        <w:rPr>
          <w:u w:val="single"/>
        </w:rPr>
        <w:t>Read plate absorbance (560 nm)</w:t>
      </w:r>
      <w:r w:rsidR="00730EF8" w:rsidRPr="001871B2">
        <w:rPr>
          <w:u w:val="single"/>
        </w:rPr>
        <w:t xml:space="preserve">. </w:t>
      </w:r>
    </w:p>
    <w:p w14:paraId="1F922EF4" w14:textId="53AE00F1" w:rsidR="00EB5DD8" w:rsidRPr="00EB5DD8" w:rsidRDefault="00EB5DD8" w:rsidP="00792B50">
      <w:pPr>
        <w:rPr>
          <w:u w:val="single"/>
        </w:rPr>
      </w:pPr>
      <w:bookmarkStart w:id="58" w:name="_Hlk190417119"/>
      <w:bookmarkStart w:id="59" w:name="_Hlk178156723"/>
      <w:r>
        <w:rPr>
          <w:u w:val="single"/>
        </w:rPr>
        <w:t xml:space="preserve">Catalase </w:t>
      </w:r>
      <w:r w:rsidRPr="00EB5DD8">
        <w:rPr>
          <w:u w:val="single"/>
        </w:rPr>
        <w:t xml:space="preserve">Plate Layout: </w:t>
      </w:r>
    </w:p>
    <w:p w14:paraId="055034DF" w14:textId="1A45842D" w:rsidR="00792B50" w:rsidRDefault="00EB5DD8" w:rsidP="00792B50">
      <w:r>
        <w:t xml:space="preserve">7 standards, </w:t>
      </w:r>
      <w:r w:rsidR="00F9275C">
        <w:t>3 treatments (Ctrl, OA, HW (plus baseline (BL)); 3 timepoints (T1=20</w:t>
      </w:r>
      <w:r w:rsidR="00F9275C">
        <w:rPr>
          <w:rFonts w:cstheme="minorHAnsi"/>
        </w:rPr>
        <w:t>°</w:t>
      </w:r>
      <w:r w:rsidR="00F9275C">
        <w:t>C, T2=24</w:t>
      </w:r>
      <w:r w:rsidR="00F9275C">
        <w:rPr>
          <w:rFonts w:cstheme="minorHAnsi"/>
        </w:rPr>
        <w:t>°</w:t>
      </w:r>
      <w:r w:rsidR="00F9275C">
        <w:t xml:space="preserve">C, T3=24 </w:t>
      </w:r>
      <w:proofErr w:type="spellStart"/>
      <w:r w:rsidR="00F9275C">
        <w:t>hr</w:t>
      </w:r>
      <w:proofErr w:type="spellEnd"/>
      <w:r w:rsidR="00F9275C">
        <w:t xml:space="preserve"> recovery) per treatment (e.g. T1OA, T2OA T3OA); 6 samples per treatment per timepoint (1-6), 2 replicates per samples (1,1).</w:t>
      </w:r>
    </w:p>
    <w:bookmarkEnd w:id="58"/>
    <w:p w14:paraId="05DAB3BA" w14:textId="77777777" w:rsidR="00E533CE" w:rsidRDefault="00E533CE" w:rsidP="00E533CE">
      <w:r>
        <w:t>PLATE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720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792B50" w14:paraId="69E2163E" w14:textId="77777777">
        <w:tc>
          <w:tcPr>
            <w:tcW w:w="721" w:type="dxa"/>
          </w:tcPr>
          <w:p w14:paraId="7108F380" w14:textId="77777777" w:rsidR="00792B50" w:rsidRDefault="00792B50">
            <w:bookmarkStart w:id="60" w:name="_Hlk178156554"/>
          </w:p>
        </w:tc>
        <w:tc>
          <w:tcPr>
            <w:tcW w:w="720" w:type="dxa"/>
          </w:tcPr>
          <w:p w14:paraId="7F7260F2" w14:textId="77777777" w:rsidR="00792B50" w:rsidRDefault="00792B50">
            <w:r>
              <w:t>1</w:t>
            </w:r>
          </w:p>
        </w:tc>
        <w:tc>
          <w:tcPr>
            <w:tcW w:w="719" w:type="dxa"/>
          </w:tcPr>
          <w:p w14:paraId="61FE1009" w14:textId="77777777" w:rsidR="00792B50" w:rsidRDefault="00792B50">
            <w:r>
              <w:t>2</w:t>
            </w:r>
          </w:p>
        </w:tc>
        <w:tc>
          <w:tcPr>
            <w:tcW w:w="719" w:type="dxa"/>
          </w:tcPr>
          <w:p w14:paraId="6ABA074D" w14:textId="77777777" w:rsidR="00792B50" w:rsidRDefault="00792B50">
            <w:r>
              <w:t>3</w:t>
            </w:r>
          </w:p>
        </w:tc>
        <w:tc>
          <w:tcPr>
            <w:tcW w:w="719" w:type="dxa"/>
          </w:tcPr>
          <w:p w14:paraId="7DB71399" w14:textId="77777777" w:rsidR="00792B50" w:rsidRDefault="00792B50">
            <w:r>
              <w:t>4</w:t>
            </w:r>
          </w:p>
        </w:tc>
        <w:tc>
          <w:tcPr>
            <w:tcW w:w="719" w:type="dxa"/>
          </w:tcPr>
          <w:p w14:paraId="7377D3BC" w14:textId="77777777" w:rsidR="00792B50" w:rsidRDefault="00792B50">
            <w:r>
              <w:t>5</w:t>
            </w:r>
          </w:p>
        </w:tc>
        <w:tc>
          <w:tcPr>
            <w:tcW w:w="719" w:type="dxa"/>
          </w:tcPr>
          <w:p w14:paraId="5702B693" w14:textId="77777777" w:rsidR="00792B50" w:rsidRDefault="00792B50">
            <w:r>
              <w:t>6</w:t>
            </w:r>
          </w:p>
        </w:tc>
        <w:tc>
          <w:tcPr>
            <w:tcW w:w="719" w:type="dxa"/>
          </w:tcPr>
          <w:p w14:paraId="1E23192B" w14:textId="77777777" w:rsidR="00792B50" w:rsidRDefault="00792B50">
            <w:r>
              <w:t>7</w:t>
            </w:r>
          </w:p>
        </w:tc>
        <w:tc>
          <w:tcPr>
            <w:tcW w:w="719" w:type="dxa"/>
          </w:tcPr>
          <w:p w14:paraId="43895273" w14:textId="77777777" w:rsidR="00792B50" w:rsidRDefault="00792B50">
            <w:r>
              <w:t>8</w:t>
            </w:r>
          </w:p>
        </w:tc>
        <w:tc>
          <w:tcPr>
            <w:tcW w:w="719" w:type="dxa"/>
          </w:tcPr>
          <w:p w14:paraId="062CD8BA" w14:textId="77777777" w:rsidR="00792B50" w:rsidRDefault="00792B50">
            <w:r>
              <w:t>9</w:t>
            </w:r>
          </w:p>
        </w:tc>
        <w:tc>
          <w:tcPr>
            <w:tcW w:w="719" w:type="dxa"/>
          </w:tcPr>
          <w:p w14:paraId="01830DF9" w14:textId="77777777" w:rsidR="00792B50" w:rsidRDefault="00792B50">
            <w:r>
              <w:t>10</w:t>
            </w:r>
          </w:p>
        </w:tc>
        <w:tc>
          <w:tcPr>
            <w:tcW w:w="719" w:type="dxa"/>
          </w:tcPr>
          <w:p w14:paraId="1BBBB7FD" w14:textId="77777777" w:rsidR="00792B50" w:rsidRDefault="00792B50">
            <w:r>
              <w:t>11</w:t>
            </w:r>
          </w:p>
        </w:tc>
        <w:tc>
          <w:tcPr>
            <w:tcW w:w="719" w:type="dxa"/>
          </w:tcPr>
          <w:p w14:paraId="0B8E3709" w14:textId="77777777" w:rsidR="00792B50" w:rsidRDefault="00792B50">
            <w:r>
              <w:t>12</w:t>
            </w:r>
          </w:p>
        </w:tc>
      </w:tr>
      <w:tr w:rsidR="00792B50" w14:paraId="224032A0" w14:textId="77777777">
        <w:tc>
          <w:tcPr>
            <w:tcW w:w="721" w:type="dxa"/>
          </w:tcPr>
          <w:p w14:paraId="217C3309" w14:textId="77777777" w:rsidR="00792B50" w:rsidRDefault="00792B50">
            <w:bookmarkStart w:id="61" w:name="_Hlk177558491"/>
            <w:r>
              <w:t>A</w:t>
            </w:r>
          </w:p>
        </w:tc>
        <w:tc>
          <w:tcPr>
            <w:tcW w:w="720" w:type="dxa"/>
            <w:shd w:val="clear" w:color="auto" w:fill="E7E6E6" w:themeFill="background2"/>
          </w:tcPr>
          <w:p w14:paraId="34BEAEA5" w14:textId="77777777" w:rsidR="00792B50" w:rsidRPr="00786A23" w:rsidRDefault="00792B50">
            <w:pPr>
              <w:jc w:val="right"/>
              <w:rPr>
                <w:sz w:val="16"/>
                <w:szCs w:val="16"/>
              </w:rPr>
            </w:pPr>
            <w:proofErr w:type="gramStart"/>
            <w:r w:rsidRPr="00786A23">
              <w:rPr>
                <w:sz w:val="16"/>
                <w:szCs w:val="16"/>
              </w:rPr>
              <w:t>Std</w:t>
            </w:r>
            <w:r>
              <w:rPr>
                <w:sz w:val="16"/>
                <w:szCs w:val="16"/>
              </w:rPr>
              <w:t xml:space="preserve">  1</w:t>
            </w:r>
            <w:proofErr w:type="gramEnd"/>
          </w:p>
        </w:tc>
        <w:tc>
          <w:tcPr>
            <w:tcW w:w="719" w:type="dxa"/>
            <w:shd w:val="clear" w:color="auto" w:fill="E7E6E6" w:themeFill="background2"/>
          </w:tcPr>
          <w:p w14:paraId="123EC9A2" w14:textId="77777777" w:rsidR="00792B50" w:rsidRPr="00786A23" w:rsidRDefault="00792B50">
            <w:pPr>
              <w:jc w:val="right"/>
              <w:rPr>
                <w:sz w:val="16"/>
                <w:szCs w:val="16"/>
              </w:rPr>
            </w:pPr>
            <w:r w:rsidRPr="00786A23"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D9E2F3" w:themeFill="accent1" w:themeFillTint="33"/>
          </w:tcPr>
          <w:p w14:paraId="0DCA0F97" w14:textId="7435A28A" w:rsidR="00792B50" w:rsidRPr="000528C0" w:rsidRDefault="00B42B0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</w:t>
            </w:r>
            <w:r w:rsidR="00792B50" w:rsidRPr="000528C0">
              <w:rPr>
                <w:sz w:val="16"/>
                <w:szCs w:val="16"/>
              </w:rPr>
              <w:t>Ctrl1</w:t>
            </w:r>
          </w:p>
        </w:tc>
        <w:tc>
          <w:tcPr>
            <w:tcW w:w="719" w:type="dxa"/>
            <w:shd w:val="clear" w:color="auto" w:fill="D9E2F3" w:themeFill="accent1" w:themeFillTint="33"/>
          </w:tcPr>
          <w:p w14:paraId="1BC4CF20" w14:textId="78B6D792" w:rsidR="00792B50" w:rsidRPr="000528C0" w:rsidRDefault="00792B5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B4C6E7" w:themeFill="accent1" w:themeFillTint="66"/>
          </w:tcPr>
          <w:p w14:paraId="684ACC19" w14:textId="303098DD" w:rsidR="00792B50" w:rsidRDefault="00B42B06">
            <w:pPr>
              <w:jc w:val="right"/>
            </w:pPr>
            <w:r>
              <w:rPr>
                <w:sz w:val="16"/>
                <w:szCs w:val="16"/>
              </w:rPr>
              <w:t>T2</w:t>
            </w:r>
            <w:r w:rsidR="00792B50" w:rsidRPr="000528C0">
              <w:rPr>
                <w:sz w:val="16"/>
                <w:szCs w:val="16"/>
              </w:rPr>
              <w:t>Ctrl</w:t>
            </w:r>
            <w:r w:rsidR="00792B50"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B4C6E7" w:themeFill="accent1" w:themeFillTint="66"/>
          </w:tcPr>
          <w:p w14:paraId="1884D43E" w14:textId="01F6155E" w:rsidR="00792B50" w:rsidRDefault="00792B50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8EAADB" w:themeFill="accent1" w:themeFillTint="99"/>
          </w:tcPr>
          <w:p w14:paraId="3ACF1D59" w14:textId="28F2495B" w:rsidR="00792B50" w:rsidRDefault="00B42B06">
            <w:pPr>
              <w:jc w:val="right"/>
            </w:pPr>
            <w:r>
              <w:rPr>
                <w:sz w:val="16"/>
                <w:szCs w:val="16"/>
              </w:rPr>
              <w:t>T3</w:t>
            </w:r>
            <w:r w:rsidR="00792B50" w:rsidRPr="000528C0">
              <w:rPr>
                <w:sz w:val="16"/>
                <w:szCs w:val="16"/>
              </w:rPr>
              <w:t>Ctrl</w:t>
            </w:r>
            <w:r w:rsidR="00792B50"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8EAADB" w:themeFill="accent1" w:themeFillTint="99"/>
          </w:tcPr>
          <w:p w14:paraId="36A5BC78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E2EFD9" w:themeFill="accent6" w:themeFillTint="33"/>
          </w:tcPr>
          <w:p w14:paraId="0F3C18F8" w14:textId="43D6294B" w:rsidR="00792B50" w:rsidRPr="000528C0" w:rsidRDefault="00B42B0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</w:t>
            </w:r>
            <w:r w:rsidR="00792B50">
              <w:rPr>
                <w:sz w:val="16"/>
                <w:szCs w:val="16"/>
              </w:rPr>
              <w:t>OA 1</w:t>
            </w:r>
          </w:p>
        </w:tc>
        <w:tc>
          <w:tcPr>
            <w:tcW w:w="719" w:type="dxa"/>
            <w:shd w:val="clear" w:color="auto" w:fill="E2EFD9" w:themeFill="accent6" w:themeFillTint="33"/>
          </w:tcPr>
          <w:p w14:paraId="0F969F9D" w14:textId="44B7C5CB" w:rsidR="00792B50" w:rsidRPr="000528C0" w:rsidRDefault="00792B5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20760262" w14:textId="43348D24" w:rsidR="00792B50" w:rsidRPr="000528C0" w:rsidRDefault="00B42B0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T2</w:t>
            </w:r>
            <w:r w:rsidR="00792B50">
              <w:rPr>
                <w:sz w:val="16"/>
                <w:szCs w:val="16"/>
              </w:rPr>
              <w:t>OA 1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6A4633DA" w14:textId="77777777" w:rsidR="00792B50" w:rsidRPr="000528C0" w:rsidRDefault="00792B5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792B50" w14:paraId="0DEB36B1" w14:textId="77777777">
        <w:tc>
          <w:tcPr>
            <w:tcW w:w="721" w:type="dxa"/>
          </w:tcPr>
          <w:p w14:paraId="13E2E457" w14:textId="77777777" w:rsidR="00792B50" w:rsidRDefault="00792B50">
            <w:r>
              <w:t>B</w:t>
            </w:r>
          </w:p>
        </w:tc>
        <w:tc>
          <w:tcPr>
            <w:tcW w:w="720" w:type="dxa"/>
            <w:shd w:val="clear" w:color="auto" w:fill="E7E6E6" w:themeFill="background2"/>
          </w:tcPr>
          <w:p w14:paraId="025EAAA3" w14:textId="77777777" w:rsidR="00792B50" w:rsidRPr="00786A23" w:rsidRDefault="00792B50">
            <w:pPr>
              <w:jc w:val="right"/>
              <w:rPr>
                <w:sz w:val="16"/>
                <w:szCs w:val="16"/>
              </w:rPr>
            </w:pPr>
            <w:r w:rsidRPr="00786A23"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E7E6E6" w:themeFill="background2"/>
          </w:tcPr>
          <w:p w14:paraId="04C4D834" w14:textId="77777777" w:rsidR="00792B50" w:rsidRPr="00786A23" w:rsidRDefault="00792B50">
            <w:pPr>
              <w:jc w:val="right"/>
              <w:rPr>
                <w:sz w:val="16"/>
                <w:szCs w:val="16"/>
              </w:rPr>
            </w:pPr>
            <w:r w:rsidRPr="00786A23"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D9E2F3" w:themeFill="accent1" w:themeFillTint="33"/>
          </w:tcPr>
          <w:p w14:paraId="0EA70415" w14:textId="77777777" w:rsidR="00792B50" w:rsidRPr="000528C0" w:rsidRDefault="00792B5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D9E2F3" w:themeFill="accent1" w:themeFillTint="33"/>
          </w:tcPr>
          <w:p w14:paraId="38546526" w14:textId="77777777" w:rsidR="00792B50" w:rsidRPr="000528C0" w:rsidRDefault="00792B5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B4C6E7" w:themeFill="accent1" w:themeFillTint="66"/>
          </w:tcPr>
          <w:p w14:paraId="18B930FF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B4C6E7" w:themeFill="accent1" w:themeFillTint="66"/>
          </w:tcPr>
          <w:p w14:paraId="13995BB0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8EAADB" w:themeFill="accent1" w:themeFillTint="99"/>
          </w:tcPr>
          <w:p w14:paraId="7D5F397D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8EAADB" w:themeFill="accent1" w:themeFillTint="99"/>
          </w:tcPr>
          <w:p w14:paraId="492D6659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E2EFD9" w:themeFill="accent6" w:themeFillTint="33"/>
          </w:tcPr>
          <w:p w14:paraId="6DBC3A92" w14:textId="77777777" w:rsidR="00792B50" w:rsidRPr="000528C0" w:rsidRDefault="00792B5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E2EFD9" w:themeFill="accent6" w:themeFillTint="33"/>
          </w:tcPr>
          <w:p w14:paraId="691FF5DD" w14:textId="77777777" w:rsidR="00792B50" w:rsidRPr="000528C0" w:rsidRDefault="00792B5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0A27FED3" w14:textId="77777777" w:rsidR="00792B50" w:rsidRPr="000528C0" w:rsidRDefault="00792B5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3B678878" w14:textId="77777777" w:rsidR="00792B50" w:rsidRPr="000528C0" w:rsidRDefault="00792B5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792B50" w14:paraId="72EFEFB9" w14:textId="77777777">
        <w:tc>
          <w:tcPr>
            <w:tcW w:w="721" w:type="dxa"/>
          </w:tcPr>
          <w:p w14:paraId="139DE8A3" w14:textId="77777777" w:rsidR="00792B50" w:rsidRDefault="00792B50">
            <w:r>
              <w:t>C</w:t>
            </w:r>
          </w:p>
        </w:tc>
        <w:tc>
          <w:tcPr>
            <w:tcW w:w="720" w:type="dxa"/>
            <w:shd w:val="clear" w:color="auto" w:fill="E7E6E6" w:themeFill="background2"/>
          </w:tcPr>
          <w:p w14:paraId="2BF281DE" w14:textId="77777777" w:rsidR="00792B50" w:rsidRPr="00786A23" w:rsidRDefault="00792B50">
            <w:pPr>
              <w:jc w:val="right"/>
              <w:rPr>
                <w:sz w:val="16"/>
                <w:szCs w:val="16"/>
              </w:rPr>
            </w:pPr>
            <w:r w:rsidRPr="00786A23"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E7E6E6" w:themeFill="background2"/>
          </w:tcPr>
          <w:p w14:paraId="116CF486" w14:textId="77777777" w:rsidR="00792B50" w:rsidRPr="00786A23" w:rsidRDefault="00792B50">
            <w:pPr>
              <w:jc w:val="right"/>
              <w:rPr>
                <w:sz w:val="16"/>
                <w:szCs w:val="16"/>
              </w:rPr>
            </w:pPr>
            <w:r w:rsidRPr="00786A23"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D9E2F3" w:themeFill="accent1" w:themeFillTint="33"/>
          </w:tcPr>
          <w:p w14:paraId="1BED681D" w14:textId="77777777" w:rsidR="00792B50" w:rsidRPr="000528C0" w:rsidRDefault="00792B5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D9E2F3" w:themeFill="accent1" w:themeFillTint="33"/>
          </w:tcPr>
          <w:p w14:paraId="7DBFD32F" w14:textId="77777777" w:rsidR="00792B50" w:rsidRPr="000528C0" w:rsidRDefault="00792B5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B4C6E7" w:themeFill="accent1" w:themeFillTint="66"/>
          </w:tcPr>
          <w:p w14:paraId="4315AA2F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B4C6E7" w:themeFill="accent1" w:themeFillTint="66"/>
          </w:tcPr>
          <w:p w14:paraId="312EAD82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8EAADB" w:themeFill="accent1" w:themeFillTint="99"/>
          </w:tcPr>
          <w:p w14:paraId="66C3254C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8EAADB" w:themeFill="accent1" w:themeFillTint="99"/>
          </w:tcPr>
          <w:p w14:paraId="677AC2FA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E2EFD9" w:themeFill="accent6" w:themeFillTint="33"/>
          </w:tcPr>
          <w:p w14:paraId="6B96E003" w14:textId="77777777" w:rsidR="00792B50" w:rsidRPr="000528C0" w:rsidRDefault="00792B5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E2EFD9" w:themeFill="accent6" w:themeFillTint="33"/>
          </w:tcPr>
          <w:p w14:paraId="161CC236" w14:textId="77777777" w:rsidR="00792B50" w:rsidRPr="000528C0" w:rsidRDefault="00792B5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6853537A" w14:textId="77777777" w:rsidR="00792B50" w:rsidRPr="000528C0" w:rsidRDefault="00792B5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5FB6628F" w14:textId="77777777" w:rsidR="00792B50" w:rsidRPr="000528C0" w:rsidRDefault="00792B5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792B50" w14:paraId="6CBA83C4" w14:textId="77777777">
        <w:tc>
          <w:tcPr>
            <w:tcW w:w="721" w:type="dxa"/>
          </w:tcPr>
          <w:p w14:paraId="79CC7BFF" w14:textId="77777777" w:rsidR="00792B50" w:rsidRDefault="00792B50">
            <w:r>
              <w:t>D</w:t>
            </w:r>
          </w:p>
        </w:tc>
        <w:tc>
          <w:tcPr>
            <w:tcW w:w="720" w:type="dxa"/>
            <w:shd w:val="clear" w:color="auto" w:fill="E7E6E6" w:themeFill="background2"/>
          </w:tcPr>
          <w:p w14:paraId="34BDE624" w14:textId="77777777" w:rsidR="00792B50" w:rsidRPr="00786A23" w:rsidRDefault="00792B50">
            <w:pPr>
              <w:jc w:val="right"/>
              <w:rPr>
                <w:sz w:val="16"/>
                <w:szCs w:val="16"/>
              </w:rPr>
            </w:pPr>
            <w:r w:rsidRPr="00786A23"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E7E6E6" w:themeFill="background2"/>
          </w:tcPr>
          <w:p w14:paraId="7432BA55" w14:textId="77777777" w:rsidR="00792B50" w:rsidRPr="00786A23" w:rsidRDefault="00792B50">
            <w:pPr>
              <w:jc w:val="right"/>
              <w:rPr>
                <w:sz w:val="16"/>
                <w:szCs w:val="16"/>
              </w:rPr>
            </w:pPr>
            <w:r w:rsidRPr="00786A23"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D9E2F3" w:themeFill="accent1" w:themeFillTint="33"/>
          </w:tcPr>
          <w:p w14:paraId="5923451D" w14:textId="77777777" w:rsidR="00792B50" w:rsidRPr="000528C0" w:rsidRDefault="00792B5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D9E2F3" w:themeFill="accent1" w:themeFillTint="33"/>
          </w:tcPr>
          <w:p w14:paraId="391F5BA7" w14:textId="77777777" w:rsidR="00792B50" w:rsidRPr="000528C0" w:rsidRDefault="00792B5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B4C6E7" w:themeFill="accent1" w:themeFillTint="66"/>
          </w:tcPr>
          <w:p w14:paraId="030BE1A6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B4C6E7" w:themeFill="accent1" w:themeFillTint="66"/>
          </w:tcPr>
          <w:p w14:paraId="79DC57D2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8EAADB" w:themeFill="accent1" w:themeFillTint="99"/>
          </w:tcPr>
          <w:p w14:paraId="15220E2D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8EAADB" w:themeFill="accent1" w:themeFillTint="99"/>
          </w:tcPr>
          <w:p w14:paraId="56869AB4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E2EFD9" w:themeFill="accent6" w:themeFillTint="33"/>
          </w:tcPr>
          <w:p w14:paraId="04E9DABD" w14:textId="77777777" w:rsidR="00792B50" w:rsidRPr="000528C0" w:rsidRDefault="00792B5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E2EFD9" w:themeFill="accent6" w:themeFillTint="33"/>
          </w:tcPr>
          <w:p w14:paraId="1A7934FE" w14:textId="77777777" w:rsidR="00792B50" w:rsidRPr="000528C0" w:rsidRDefault="00792B5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36F2ADD2" w14:textId="77777777" w:rsidR="00792B50" w:rsidRPr="000528C0" w:rsidRDefault="00792B5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170317F3" w14:textId="77777777" w:rsidR="00792B50" w:rsidRPr="000528C0" w:rsidRDefault="00792B5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792B50" w14:paraId="0C2EAA22" w14:textId="77777777">
        <w:tc>
          <w:tcPr>
            <w:tcW w:w="721" w:type="dxa"/>
          </w:tcPr>
          <w:p w14:paraId="4A5DE2C6" w14:textId="77777777" w:rsidR="00792B50" w:rsidRDefault="00792B50">
            <w:r>
              <w:t>E</w:t>
            </w:r>
          </w:p>
        </w:tc>
        <w:tc>
          <w:tcPr>
            <w:tcW w:w="720" w:type="dxa"/>
            <w:shd w:val="clear" w:color="auto" w:fill="E7E6E6" w:themeFill="background2"/>
          </w:tcPr>
          <w:p w14:paraId="0ED1A76A" w14:textId="77777777" w:rsidR="00792B50" w:rsidRPr="00786A23" w:rsidRDefault="00792B50">
            <w:pPr>
              <w:jc w:val="right"/>
              <w:rPr>
                <w:sz w:val="16"/>
                <w:szCs w:val="16"/>
              </w:rPr>
            </w:pPr>
            <w:r w:rsidRPr="00786A23"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E7E6E6" w:themeFill="background2"/>
          </w:tcPr>
          <w:p w14:paraId="1C104D0D" w14:textId="77777777" w:rsidR="00792B50" w:rsidRPr="00786A23" w:rsidRDefault="00792B50">
            <w:pPr>
              <w:jc w:val="right"/>
              <w:rPr>
                <w:sz w:val="16"/>
                <w:szCs w:val="16"/>
              </w:rPr>
            </w:pPr>
            <w:r w:rsidRPr="00786A23"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D9E2F3" w:themeFill="accent1" w:themeFillTint="33"/>
          </w:tcPr>
          <w:p w14:paraId="3868A066" w14:textId="77777777" w:rsidR="00792B50" w:rsidRPr="000528C0" w:rsidRDefault="00792B5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D9E2F3" w:themeFill="accent1" w:themeFillTint="33"/>
          </w:tcPr>
          <w:p w14:paraId="20DE3722" w14:textId="77777777" w:rsidR="00792B50" w:rsidRPr="000528C0" w:rsidRDefault="00792B5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B4C6E7" w:themeFill="accent1" w:themeFillTint="66"/>
          </w:tcPr>
          <w:p w14:paraId="07F5D12C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B4C6E7" w:themeFill="accent1" w:themeFillTint="66"/>
          </w:tcPr>
          <w:p w14:paraId="7C6632D6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8EAADB" w:themeFill="accent1" w:themeFillTint="99"/>
          </w:tcPr>
          <w:p w14:paraId="77B9423C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8EAADB" w:themeFill="accent1" w:themeFillTint="99"/>
          </w:tcPr>
          <w:p w14:paraId="192EF9CD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E2EFD9" w:themeFill="accent6" w:themeFillTint="33"/>
          </w:tcPr>
          <w:p w14:paraId="3A31E6A5" w14:textId="77777777" w:rsidR="00792B50" w:rsidRPr="000528C0" w:rsidRDefault="00792B5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E2EFD9" w:themeFill="accent6" w:themeFillTint="33"/>
          </w:tcPr>
          <w:p w14:paraId="276A121F" w14:textId="77777777" w:rsidR="00792B50" w:rsidRPr="000528C0" w:rsidRDefault="00792B5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2B46025C" w14:textId="77777777" w:rsidR="00792B50" w:rsidRPr="000528C0" w:rsidRDefault="00792B5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37D547C2" w14:textId="77777777" w:rsidR="00792B50" w:rsidRPr="000528C0" w:rsidRDefault="00792B5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792B50" w14:paraId="34546A58" w14:textId="77777777">
        <w:tc>
          <w:tcPr>
            <w:tcW w:w="721" w:type="dxa"/>
          </w:tcPr>
          <w:p w14:paraId="754186DB" w14:textId="77777777" w:rsidR="00792B50" w:rsidRDefault="00792B50">
            <w:r>
              <w:t>F</w:t>
            </w:r>
          </w:p>
        </w:tc>
        <w:tc>
          <w:tcPr>
            <w:tcW w:w="720" w:type="dxa"/>
            <w:shd w:val="clear" w:color="auto" w:fill="E7E6E6" w:themeFill="background2"/>
          </w:tcPr>
          <w:p w14:paraId="6DDF7BB6" w14:textId="77777777" w:rsidR="00792B50" w:rsidRPr="00786A23" w:rsidRDefault="00792B50">
            <w:pPr>
              <w:jc w:val="right"/>
              <w:rPr>
                <w:sz w:val="16"/>
                <w:szCs w:val="16"/>
              </w:rPr>
            </w:pPr>
            <w:r w:rsidRPr="00786A23"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E7E6E6" w:themeFill="background2"/>
          </w:tcPr>
          <w:p w14:paraId="3199F492" w14:textId="77777777" w:rsidR="00792B50" w:rsidRPr="00786A23" w:rsidRDefault="00792B50">
            <w:pPr>
              <w:jc w:val="right"/>
              <w:rPr>
                <w:sz w:val="16"/>
                <w:szCs w:val="16"/>
              </w:rPr>
            </w:pPr>
            <w:r w:rsidRPr="00786A23"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D9E2F3" w:themeFill="accent1" w:themeFillTint="33"/>
          </w:tcPr>
          <w:p w14:paraId="7A485DD3" w14:textId="77777777" w:rsidR="00792B50" w:rsidRPr="000528C0" w:rsidRDefault="00792B5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D9E2F3" w:themeFill="accent1" w:themeFillTint="33"/>
          </w:tcPr>
          <w:p w14:paraId="45447138" w14:textId="77777777" w:rsidR="00792B50" w:rsidRPr="000528C0" w:rsidRDefault="00792B50">
            <w:pPr>
              <w:jc w:val="right"/>
              <w:rPr>
                <w:sz w:val="16"/>
                <w:szCs w:val="16"/>
              </w:rPr>
            </w:pPr>
            <w:r w:rsidRPr="000528C0"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B4C6E7" w:themeFill="accent1" w:themeFillTint="66"/>
          </w:tcPr>
          <w:p w14:paraId="6DB85E10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B4C6E7" w:themeFill="accent1" w:themeFillTint="66"/>
          </w:tcPr>
          <w:p w14:paraId="54FD7B28" w14:textId="77777777" w:rsidR="00792B50" w:rsidRDefault="00792B50">
            <w:pPr>
              <w:jc w:val="right"/>
            </w:pPr>
            <w:r w:rsidRPr="000528C0"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8EAADB" w:themeFill="accent1" w:themeFillTint="99"/>
          </w:tcPr>
          <w:p w14:paraId="1B6A8460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8EAADB" w:themeFill="accent1" w:themeFillTint="99"/>
          </w:tcPr>
          <w:p w14:paraId="60651E5B" w14:textId="77777777" w:rsidR="00792B50" w:rsidRDefault="00792B50">
            <w:pPr>
              <w:jc w:val="right"/>
            </w:pPr>
            <w:r w:rsidRPr="000528C0"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E2EFD9" w:themeFill="accent6" w:themeFillTint="33"/>
          </w:tcPr>
          <w:p w14:paraId="224A6DD7" w14:textId="77777777" w:rsidR="00792B50" w:rsidRPr="000528C0" w:rsidRDefault="00792B5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E2EFD9" w:themeFill="accent6" w:themeFillTint="33"/>
          </w:tcPr>
          <w:p w14:paraId="1C649059" w14:textId="77777777" w:rsidR="00792B50" w:rsidRPr="000528C0" w:rsidRDefault="00792B50">
            <w:pPr>
              <w:jc w:val="right"/>
              <w:rPr>
                <w:sz w:val="16"/>
                <w:szCs w:val="16"/>
              </w:rPr>
            </w:pPr>
            <w:r w:rsidRPr="000528C0"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5902657F" w14:textId="77777777" w:rsidR="00792B50" w:rsidRPr="000528C0" w:rsidRDefault="00792B5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4BFC97B2" w14:textId="77777777" w:rsidR="00792B50" w:rsidRPr="000528C0" w:rsidRDefault="00792B50">
            <w:pPr>
              <w:jc w:val="right"/>
              <w:rPr>
                <w:sz w:val="16"/>
                <w:szCs w:val="16"/>
              </w:rPr>
            </w:pPr>
            <w:r w:rsidRPr="000528C0">
              <w:rPr>
                <w:sz w:val="16"/>
                <w:szCs w:val="16"/>
              </w:rPr>
              <w:t>6</w:t>
            </w:r>
          </w:p>
        </w:tc>
      </w:tr>
      <w:bookmarkEnd w:id="61"/>
      <w:tr w:rsidR="00792B50" w14:paraId="185F3721" w14:textId="77777777">
        <w:tc>
          <w:tcPr>
            <w:tcW w:w="721" w:type="dxa"/>
          </w:tcPr>
          <w:p w14:paraId="25809447" w14:textId="77777777" w:rsidR="00792B50" w:rsidRDefault="00792B50">
            <w:r>
              <w:t>G</w:t>
            </w:r>
          </w:p>
        </w:tc>
        <w:tc>
          <w:tcPr>
            <w:tcW w:w="720" w:type="dxa"/>
            <w:shd w:val="clear" w:color="auto" w:fill="E7E6E6" w:themeFill="background2"/>
          </w:tcPr>
          <w:p w14:paraId="50C52742" w14:textId="77777777" w:rsidR="00792B50" w:rsidRPr="00EC09D1" w:rsidRDefault="00792B50">
            <w:pPr>
              <w:jc w:val="right"/>
              <w:rPr>
                <w:sz w:val="16"/>
                <w:szCs w:val="16"/>
              </w:rPr>
            </w:pPr>
            <w:r w:rsidRPr="00EC09D1"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shd w:val="clear" w:color="auto" w:fill="E7E6E6" w:themeFill="background2"/>
          </w:tcPr>
          <w:p w14:paraId="367FE30C" w14:textId="77777777" w:rsidR="00792B50" w:rsidRPr="00EC09D1" w:rsidRDefault="00792B50">
            <w:pPr>
              <w:jc w:val="right"/>
              <w:rPr>
                <w:sz w:val="16"/>
                <w:szCs w:val="16"/>
              </w:rPr>
            </w:pPr>
            <w:r w:rsidRPr="00EC09D1"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</w:tcPr>
          <w:p w14:paraId="6336158E" w14:textId="77777777" w:rsidR="00792B50" w:rsidRDefault="00792B50"/>
        </w:tc>
        <w:tc>
          <w:tcPr>
            <w:tcW w:w="719" w:type="dxa"/>
          </w:tcPr>
          <w:p w14:paraId="2CE5CC64" w14:textId="77777777" w:rsidR="00792B50" w:rsidRDefault="00792B50"/>
        </w:tc>
        <w:tc>
          <w:tcPr>
            <w:tcW w:w="719" w:type="dxa"/>
          </w:tcPr>
          <w:p w14:paraId="06DEF013" w14:textId="77777777" w:rsidR="00792B50" w:rsidRDefault="00792B50"/>
        </w:tc>
        <w:tc>
          <w:tcPr>
            <w:tcW w:w="719" w:type="dxa"/>
          </w:tcPr>
          <w:p w14:paraId="31ACB0EA" w14:textId="77777777" w:rsidR="00792B50" w:rsidRDefault="00792B50"/>
        </w:tc>
        <w:tc>
          <w:tcPr>
            <w:tcW w:w="719" w:type="dxa"/>
          </w:tcPr>
          <w:p w14:paraId="490BDAB2" w14:textId="77777777" w:rsidR="00792B50" w:rsidRDefault="00792B50"/>
        </w:tc>
        <w:tc>
          <w:tcPr>
            <w:tcW w:w="719" w:type="dxa"/>
          </w:tcPr>
          <w:p w14:paraId="66D1C8C3" w14:textId="77777777" w:rsidR="00792B50" w:rsidRDefault="00792B50"/>
        </w:tc>
        <w:tc>
          <w:tcPr>
            <w:tcW w:w="719" w:type="dxa"/>
          </w:tcPr>
          <w:p w14:paraId="190FC279" w14:textId="77777777" w:rsidR="00792B50" w:rsidRDefault="00792B50"/>
        </w:tc>
        <w:tc>
          <w:tcPr>
            <w:tcW w:w="719" w:type="dxa"/>
          </w:tcPr>
          <w:p w14:paraId="0CA46970" w14:textId="77777777" w:rsidR="00792B50" w:rsidRDefault="00792B50"/>
        </w:tc>
        <w:tc>
          <w:tcPr>
            <w:tcW w:w="719" w:type="dxa"/>
          </w:tcPr>
          <w:p w14:paraId="1A6D9A1F" w14:textId="77777777" w:rsidR="00792B50" w:rsidRDefault="00792B50"/>
        </w:tc>
        <w:tc>
          <w:tcPr>
            <w:tcW w:w="719" w:type="dxa"/>
          </w:tcPr>
          <w:p w14:paraId="79BE6615" w14:textId="77777777" w:rsidR="00792B50" w:rsidRDefault="00792B50"/>
        </w:tc>
      </w:tr>
      <w:tr w:rsidR="00792B50" w14:paraId="57C5D9EB" w14:textId="77777777">
        <w:tc>
          <w:tcPr>
            <w:tcW w:w="721" w:type="dxa"/>
          </w:tcPr>
          <w:p w14:paraId="17D2BE70" w14:textId="77777777" w:rsidR="00792B50" w:rsidRDefault="00792B50">
            <w:r>
              <w:lastRenderedPageBreak/>
              <w:t>H</w:t>
            </w:r>
          </w:p>
        </w:tc>
        <w:tc>
          <w:tcPr>
            <w:tcW w:w="720" w:type="dxa"/>
          </w:tcPr>
          <w:p w14:paraId="0AE0932D" w14:textId="77777777" w:rsidR="00792B50" w:rsidRDefault="00792B50"/>
        </w:tc>
        <w:tc>
          <w:tcPr>
            <w:tcW w:w="719" w:type="dxa"/>
          </w:tcPr>
          <w:p w14:paraId="647AD992" w14:textId="77777777" w:rsidR="00792B50" w:rsidRDefault="00792B50"/>
        </w:tc>
        <w:tc>
          <w:tcPr>
            <w:tcW w:w="719" w:type="dxa"/>
          </w:tcPr>
          <w:p w14:paraId="57F9A708" w14:textId="77777777" w:rsidR="00792B50" w:rsidRDefault="00792B50"/>
        </w:tc>
        <w:tc>
          <w:tcPr>
            <w:tcW w:w="719" w:type="dxa"/>
          </w:tcPr>
          <w:p w14:paraId="1F89B473" w14:textId="77777777" w:rsidR="00792B50" w:rsidRDefault="00792B50"/>
        </w:tc>
        <w:tc>
          <w:tcPr>
            <w:tcW w:w="719" w:type="dxa"/>
          </w:tcPr>
          <w:p w14:paraId="00DC71C1" w14:textId="77777777" w:rsidR="00792B50" w:rsidRDefault="00792B50"/>
        </w:tc>
        <w:tc>
          <w:tcPr>
            <w:tcW w:w="719" w:type="dxa"/>
          </w:tcPr>
          <w:p w14:paraId="2404A1A7" w14:textId="77777777" w:rsidR="00792B50" w:rsidRDefault="00792B50"/>
        </w:tc>
        <w:tc>
          <w:tcPr>
            <w:tcW w:w="719" w:type="dxa"/>
          </w:tcPr>
          <w:p w14:paraId="60BA4169" w14:textId="77777777" w:rsidR="00792B50" w:rsidRDefault="00792B50"/>
        </w:tc>
        <w:tc>
          <w:tcPr>
            <w:tcW w:w="719" w:type="dxa"/>
          </w:tcPr>
          <w:p w14:paraId="646C31E5" w14:textId="77777777" w:rsidR="00792B50" w:rsidRDefault="00792B50"/>
        </w:tc>
        <w:tc>
          <w:tcPr>
            <w:tcW w:w="719" w:type="dxa"/>
          </w:tcPr>
          <w:p w14:paraId="25C31122" w14:textId="77777777" w:rsidR="00792B50" w:rsidRDefault="00792B50"/>
        </w:tc>
        <w:tc>
          <w:tcPr>
            <w:tcW w:w="719" w:type="dxa"/>
          </w:tcPr>
          <w:p w14:paraId="47751141" w14:textId="77777777" w:rsidR="00792B50" w:rsidRDefault="00792B50"/>
        </w:tc>
        <w:tc>
          <w:tcPr>
            <w:tcW w:w="719" w:type="dxa"/>
          </w:tcPr>
          <w:p w14:paraId="7123C486" w14:textId="77777777" w:rsidR="00792B50" w:rsidRDefault="00792B50"/>
        </w:tc>
        <w:tc>
          <w:tcPr>
            <w:tcW w:w="719" w:type="dxa"/>
          </w:tcPr>
          <w:p w14:paraId="043747B0" w14:textId="77777777" w:rsidR="00792B50" w:rsidRDefault="00792B50"/>
        </w:tc>
      </w:tr>
      <w:bookmarkEnd w:id="60"/>
    </w:tbl>
    <w:p w14:paraId="5C45E1F0" w14:textId="77777777" w:rsidR="00792B50" w:rsidRDefault="00792B50" w:rsidP="00792B50"/>
    <w:p w14:paraId="6786010F" w14:textId="77777777" w:rsidR="00E533CE" w:rsidRDefault="00E533CE" w:rsidP="00E533CE">
      <w:r>
        <w:t>PLATE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720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792B50" w14:paraId="7EBF3548" w14:textId="77777777">
        <w:tc>
          <w:tcPr>
            <w:tcW w:w="721" w:type="dxa"/>
          </w:tcPr>
          <w:p w14:paraId="7FF99EA8" w14:textId="77777777" w:rsidR="00792B50" w:rsidRDefault="00792B50">
            <w:bookmarkStart w:id="62" w:name="_Hlk178156597"/>
          </w:p>
        </w:tc>
        <w:tc>
          <w:tcPr>
            <w:tcW w:w="720" w:type="dxa"/>
          </w:tcPr>
          <w:p w14:paraId="26489782" w14:textId="77777777" w:rsidR="00792B50" w:rsidRDefault="00792B50">
            <w:r>
              <w:t>1</w:t>
            </w:r>
          </w:p>
        </w:tc>
        <w:tc>
          <w:tcPr>
            <w:tcW w:w="719" w:type="dxa"/>
          </w:tcPr>
          <w:p w14:paraId="49E90F19" w14:textId="77777777" w:rsidR="00792B50" w:rsidRDefault="00792B50">
            <w:r>
              <w:t>2</w:t>
            </w:r>
          </w:p>
        </w:tc>
        <w:tc>
          <w:tcPr>
            <w:tcW w:w="719" w:type="dxa"/>
          </w:tcPr>
          <w:p w14:paraId="0CF506C1" w14:textId="77777777" w:rsidR="00792B50" w:rsidRDefault="00792B50">
            <w:r>
              <w:t>3</w:t>
            </w:r>
          </w:p>
        </w:tc>
        <w:tc>
          <w:tcPr>
            <w:tcW w:w="719" w:type="dxa"/>
          </w:tcPr>
          <w:p w14:paraId="2F10D755" w14:textId="77777777" w:rsidR="00792B50" w:rsidRDefault="00792B50">
            <w:r>
              <w:t>4</w:t>
            </w:r>
          </w:p>
        </w:tc>
        <w:tc>
          <w:tcPr>
            <w:tcW w:w="719" w:type="dxa"/>
          </w:tcPr>
          <w:p w14:paraId="34219AB7" w14:textId="77777777" w:rsidR="00792B50" w:rsidRDefault="00792B50">
            <w:r>
              <w:t>5</w:t>
            </w:r>
          </w:p>
        </w:tc>
        <w:tc>
          <w:tcPr>
            <w:tcW w:w="719" w:type="dxa"/>
          </w:tcPr>
          <w:p w14:paraId="08393939" w14:textId="77777777" w:rsidR="00792B50" w:rsidRDefault="00792B50">
            <w:r>
              <w:t>6</w:t>
            </w:r>
          </w:p>
        </w:tc>
        <w:tc>
          <w:tcPr>
            <w:tcW w:w="719" w:type="dxa"/>
          </w:tcPr>
          <w:p w14:paraId="1654F1E9" w14:textId="77777777" w:rsidR="00792B50" w:rsidRDefault="00792B50">
            <w:r>
              <w:t>7</w:t>
            </w:r>
          </w:p>
        </w:tc>
        <w:tc>
          <w:tcPr>
            <w:tcW w:w="719" w:type="dxa"/>
          </w:tcPr>
          <w:p w14:paraId="53D145F2" w14:textId="77777777" w:rsidR="00792B50" w:rsidRDefault="00792B50">
            <w:r>
              <w:t>8</w:t>
            </w:r>
          </w:p>
        </w:tc>
        <w:tc>
          <w:tcPr>
            <w:tcW w:w="719" w:type="dxa"/>
          </w:tcPr>
          <w:p w14:paraId="1E7527A3" w14:textId="77777777" w:rsidR="00792B50" w:rsidRDefault="00792B50">
            <w:r>
              <w:t>9</w:t>
            </w:r>
          </w:p>
        </w:tc>
        <w:tc>
          <w:tcPr>
            <w:tcW w:w="719" w:type="dxa"/>
          </w:tcPr>
          <w:p w14:paraId="0F7E6013" w14:textId="77777777" w:rsidR="00792B50" w:rsidRDefault="00792B50">
            <w:r>
              <w:t>10</w:t>
            </w:r>
          </w:p>
        </w:tc>
        <w:tc>
          <w:tcPr>
            <w:tcW w:w="719" w:type="dxa"/>
          </w:tcPr>
          <w:p w14:paraId="7E3873CB" w14:textId="77777777" w:rsidR="00792B50" w:rsidRDefault="00792B50">
            <w:r>
              <w:t>11</w:t>
            </w:r>
          </w:p>
        </w:tc>
        <w:tc>
          <w:tcPr>
            <w:tcW w:w="719" w:type="dxa"/>
          </w:tcPr>
          <w:p w14:paraId="56BF2A1B" w14:textId="77777777" w:rsidR="00792B50" w:rsidRDefault="00792B50">
            <w:r>
              <w:t>12</w:t>
            </w:r>
          </w:p>
        </w:tc>
      </w:tr>
      <w:tr w:rsidR="00792B50" w14:paraId="0D6F1C17" w14:textId="77777777">
        <w:tc>
          <w:tcPr>
            <w:tcW w:w="721" w:type="dxa"/>
          </w:tcPr>
          <w:p w14:paraId="086C0571" w14:textId="77777777" w:rsidR="00792B50" w:rsidRDefault="00792B50">
            <w:r>
              <w:t>A</w:t>
            </w:r>
          </w:p>
        </w:tc>
        <w:tc>
          <w:tcPr>
            <w:tcW w:w="720" w:type="dxa"/>
            <w:shd w:val="clear" w:color="auto" w:fill="E7E6E6" w:themeFill="background2"/>
          </w:tcPr>
          <w:p w14:paraId="33198450" w14:textId="77777777" w:rsidR="00792B50" w:rsidRDefault="00792B50">
            <w:pPr>
              <w:jc w:val="right"/>
            </w:pPr>
            <w:proofErr w:type="gramStart"/>
            <w:r w:rsidRPr="00786A23">
              <w:rPr>
                <w:sz w:val="16"/>
                <w:szCs w:val="16"/>
              </w:rPr>
              <w:t>Std</w:t>
            </w:r>
            <w:r>
              <w:rPr>
                <w:sz w:val="16"/>
                <w:szCs w:val="16"/>
              </w:rPr>
              <w:t xml:space="preserve">  1</w:t>
            </w:r>
            <w:proofErr w:type="gramEnd"/>
          </w:p>
        </w:tc>
        <w:tc>
          <w:tcPr>
            <w:tcW w:w="719" w:type="dxa"/>
            <w:shd w:val="clear" w:color="auto" w:fill="E7E6E6" w:themeFill="background2"/>
          </w:tcPr>
          <w:p w14:paraId="74F5B6BE" w14:textId="77777777" w:rsidR="00792B50" w:rsidRDefault="00792B50">
            <w:pPr>
              <w:jc w:val="right"/>
            </w:pPr>
            <w:r w:rsidRPr="00786A23"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11709462" w14:textId="5EB054FE" w:rsidR="00792B50" w:rsidRDefault="00B42B06">
            <w:pPr>
              <w:jc w:val="right"/>
            </w:pPr>
            <w:r>
              <w:rPr>
                <w:sz w:val="16"/>
                <w:szCs w:val="16"/>
              </w:rPr>
              <w:t>T3</w:t>
            </w:r>
            <w:r w:rsidR="00792B50">
              <w:rPr>
                <w:sz w:val="16"/>
                <w:szCs w:val="16"/>
              </w:rPr>
              <w:t>OA 1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26F922BC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3EB64370" w14:textId="5A813A3E" w:rsidR="00792B50" w:rsidRDefault="00B42B06">
            <w:pPr>
              <w:jc w:val="right"/>
            </w:pPr>
            <w:r>
              <w:rPr>
                <w:sz w:val="16"/>
                <w:szCs w:val="16"/>
              </w:rPr>
              <w:t>T1</w:t>
            </w:r>
            <w:r w:rsidR="00792B50">
              <w:rPr>
                <w:sz w:val="16"/>
                <w:szCs w:val="16"/>
              </w:rPr>
              <w:t>HW1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714601EA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25C4733B" w14:textId="4A09CF56" w:rsidR="00792B50" w:rsidRDefault="00B42B06">
            <w:pPr>
              <w:jc w:val="right"/>
            </w:pPr>
            <w:r>
              <w:rPr>
                <w:sz w:val="16"/>
                <w:szCs w:val="16"/>
              </w:rPr>
              <w:t>T2</w:t>
            </w:r>
            <w:r w:rsidR="00792B50">
              <w:rPr>
                <w:sz w:val="16"/>
                <w:szCs w:val="16"/>
              </w:rPr>
              <w:t>HW1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7C8576C5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D966" w:themeFill="accent4" w:themeFillTint="99"/>
          </w:tcPr>
          <w:p w14:paraId="272A69B1" w14:textId="3C17CBCF" w:rsidR="00792B50" w:rsidRDefault="00B42B06">
            <w:pPr>
              <w:jc w:val="right"/>
            </w:pPr>
            <w:r>
              <w:rPr>
                <w:sz w:val="16"/>
                <w:szCs w:val="16"/>
              </w:rPr>
              <w:t>T3</w:t>
            </w:r>
            <w:r w:rsidR="00792B50">
              <w:rPr>
                <w:sz w:val="16"/>
                <w:szCs w:val="16"/>
              </w:rPr>
              <w:t>HW1</w:t>
            </w:r>
          </w:p>
        </w:tc>
        <w:tc>
          <w:tcPr>
            <w:tcW w:w="719" w:type="dxa"/>
            <w:shd w:val="clear" w:color="auto" w:fill="FFD966" w:themeFill="accent4" w:themeFillTint="99"/>
          </w:tcPr>
          <w:p w14:paraId="2125642C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3280C0A8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BL 1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106BAA40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</w:tr>
      <w:tr w:rsidR="00792B50" w14:paraId="34FED280" w14:textId="77777777">
        <w:tc>
          <w:tcPr>
            <w:tcW w:w="721" w:type="dxa"/>
          </w:tcPr>
          <w:p w14:paraId="7A9552BA" w14:textId="77777777" w:rsidR="00792B50" w:rsidRDefault="00792B50">
            <w:r>
              <w:t>B</w:t>
            </w:r>
          </w:p>
        </w:tc>
        <w:tc>
          <w:tcPr>
            <w:tcW w:w="720" w:type="dxa"/>
            <w:shd w:val="clear" w:color="auto" w:fill="E7E6E6" w:themeFill="background2"/>
          </w:tcPr>
          <w:p w14:paraId="4D93A880" w14:textId="77777777" w:rsidR="00792B50" w:rsidRDefault="00792B50">
            <w:pPr>
              <w:jc w:val="right"/>
            </w:pPr>
            <w:r w:rsidRPr="00786A23"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E7E6E6" w:themeFill="background2"/>
          </w:tcPr>
          <w:p w14:paraId="34B404F3" w14:textId="77777777" w:rsidR="00792B50" w:rsidRDefault="00792B50">
            <w:pPr>
              <w:jc w:val="right"/>
            </w:pPr>
            <w:r w:rsidRPr="00786A23"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792EBEEF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115FBCCE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20DAE68E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08CBA683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07BFA9AA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5EDC8977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D966" w:themeFill="accent4" w:themeFillTint="99"/>
          </w:tcPr>
          <w:p w14:paraId="4D928899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D966" w:themeFill="accent4" w:themeFillTint="99"/>
          </w:tcPr>
          <w:p w14:paraId="098F44C7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584E4F0C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4F3B6782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</w:tr>
      <w:tr w:rsidR="00792B50" w14:paraId="54DEB60F" w14:textId="77777777">
        <w:tc>
          <w:tcPr>
            <w:tcW w:w="721" w:type="dxa"/>
          </w:tcPr>
          <w:p w14:paraId="2EDE3E09" w14:textId="77777777" w:rsidR="00792B50" w:rsidRDefault="00792B50">
            <w:r>
              <w:t>C</w:t>
            </w:r>
          </w:p>
        </w:tc>
        <w:tc>
          <w:tcPr>
            <w:tcW w:w="720" w:type="dxa"/>
            <w:shd w:val="clear" w:color="auto" w:fill="E7E6E6" w:themeFill="background2"/>
          </w:tcPr>
          <w:p w14:paraId="1EFEA854" w14:textId="77777777" w:rsidR="00792B50" w:rsidRDefault="00792B50">
            <w:pPr>
              <w:jc w:val="right"/>
            </w:pPr>
            <w:r w:rsidRPr="00786A23"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E7E6E6" w:themeFill="background2"/>
          </w:tcPr>
          <w:p w14:paraId="2A8C55D0" w14:textId="77777777" w:rsidR="00792B50" w:rsidRDefault="00792B50">
            <w:pPr>
              <w:jc w:val="right"/>
            </w:pPr>
            <w:r w:rsidRPr="00786A23"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64C4E859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71128BBA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6F873FE6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32AB58F6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72809953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4A86FBB0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D966" w:themeFill="accent4" w:themeFillTint="99"/>
          </w:tcPr>
          <w:p w14:paraId="37727690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D966" w:themeFill="accent4" w:themeFillTint="99"/>
          </w:tcPr>
          <w:p w14:paraId="3D3B542B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2818D801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5C2364CB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</w:tr>
      <w:tr w:rsidR="00792B50" w14:paraId="5039F616" w14:textId="77777777">
        <w:tc>
          <w:tcPr>
            <w:tcW w:w="721" w:type="dxa"/>
          </w:tcPr>
          <w:p w14:paraId="7EFB3004" w14:textId="77777777" w:rsidR="00792B50" w:rsidRDefault="00792B50">
            <w:r>
              <w:t>D</w:t>
            </w:r>
          </w:p>
        </w:tc>
        <w:tc>
          <w:tcPr>
            <w:tcW w:w="720" w:type="dxa"/>
            <w:shd w:val="clear" w:color="auto" w:fill="E7E6E6" w:themeFill="background2"/>
          </w:tcPr>
          <w:p w14:paraId="056E101A" w14:textId="77777777" w:rsidR="00792B50" w:rsidRDefault="00792B50">
            <w:pPr>
              <w:jc w:val="right"/>
            </w:pPr>
            <w:r w:rsidRPr="00786A23"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E7E6E6" w:themeFill="background2"/>
          </w:tcPr>
          <w:p w14:paraId="6A6C78A7" w14:textId="77777777" w:rsidR="00792B50" w:rsidRDefault="00792B50">
            <w:pPr>
              <w:jc w:val="right"/>
            </w:pPr>
            <w:r w:rsidRPr="00786A23"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5E5D9C3F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48400736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5B6172CA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447D96DC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211149D8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2F4AA7BB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D966" w:themeFill="accent4" w:themeFillTint="99"/>
          </w:tcPr>
          <w:p w14:paraId="5E11769E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D966" w:themeFill="accent4" w:themeFillTint="99"/>
          </w:tcPr>
          <w:p w14:paraId="5F006263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2CCB6BBF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12F15AED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</w:tr>
      <w:tr w:rsidR="00792B50" w14:paraId="2F6E1142" w14:textId="77777777">
        <w:tc>
          <w:tcPr>
            <w:tcW w:w="721" w:type="dxa"/>
          </w:tcPr>
          <w:p w14:paraId="5AA2887A" w14:textId="77777777" w:rsidR="00792B50" w:rsidRDefault="00792B50">
            <w:r>
              <w:t>E</w:t>
            </w:r>
          </w:p>
        </w:tc>
        <w:tc>
          <w:tcPr>
            <w:tcW w:w="720" w:type="dxa"/>
            <w:shd w:val="clear" w:color="auto" w:fill="E7E6E6" w:themeFill="background2"/>
          </w:tcPr>
          <w:p w14:paraId="285A8C09" w14:textId="77777777" w:rsidR="00792B50" w:rsidRDefault="00792B50">
            <w:pPr>
              <w:jc w:val="right"/>
            </w:pPr>
            <w:r w:rsidRPr="00786A23"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E7E6E6" w:themeFill="background2"/>
          </w:tcPr>
          <w:p w14:paraId="34BAF556" w14:textId="77777777" w:rsidR="00792B50" w:rsidRDefault="00792B50">
            <w:pPr>
              <w:jc w:val="right"/>
            </w:pPr>
            <w:r w:rsidRPr="00786A23"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0362A356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7A20CB78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572AA165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197E81A0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253F9A1D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14080CDA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D966" w:themeFill="accent4" w:themeFillTint="99"/>
          </w:tcPr>
          <w:p w14:paraId="13E1B128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D966" w:themeFill="accent4" w:themeFillTint="99"/>
          </w:tcPr>
          <w:p w14:paraId="54561A94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064691CF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5C547735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</w:tr>
      <w:tr w:rsidR="00792B50" w14:paraId="481565F2" w14:textId="77777777">
        <w:tc>
          <w:tcPr>
            <w:tcW w:w="721" w:type="dxa"/>
          </w:tcPr>
          <w:p w14:paraId="2C98E51F" w14:textId="77777777" w:rsidR="00792B50" w:rsidRDefault="00792B50">
            <w:r>
              <w:t>F</w:t>
            </w:r>
          </w:p>
        </w:tc>
        <w:tc>
          <w:tcPr>
            <w:tcW w:w="720" w:type="dxa"/>
            <w:shd w:val="clear" w:color="auto" w:fill="E7E6E6" w:themeFill="background2"/>
          </w:tcPr>
          <w:p w14:paraId="009AAF6E" w14:textId="77777777" w:rsidR="00792B50" w:rsidRDefault="00792B50">
            <w:pPr>
              <w:jc w:val="right"/>
            </w:pPr>
            <w:r w:rsidRPr="00786A23"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E7E6E6" w:themeFill="background2"/>
          </w:tcPr>
          <w:p w14:paraId="4948C848" w14:textId="77777777" w:rsidR="00792B50" w:rsidRDefault="00792B50">
            <w:pPr>
              <w:jc w:val="right"/>
            </w:pPr>
            <w:r w:rsidRPr="00786A23"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08384A47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728635BF" w14:textId="77777777" w:rsidR="00792B50" w:rsidRDefault="00792B50">
            <w:pPr>
              <w:jc w:val="right"/>
            </w:pPr>
            <w:r w:rsidRPr="000528C0"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21C8C3D2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2E0D0444" w14:textId="77777777" w:rsidR="00792B50" w:rsidRDefault="00792B50">
            <w:pPr>
              <w:jc w:val="right"/>
            </w:pPr>
            <w:r w:rsidRPr="000528C0"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4469684A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1AD2B295" w14:textId="77777777" w:rsidR="00792B50" w:rsidRDefault="00792B50">
            <w:pPr>
              <w:jc w:val="right"/>
            </w:pPr>
            <w:r w:rsidRPr="000528C0"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D966" w:themeFill="accent4" w:themeFillTint="99"/>
          </w:tcPr>
          <w:p w14:paraId="2019AD7C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D966" w:themeFill="accent4" w:themeFillTint="99"/>
          </w:tcPr>
          <w:p w14:paraId="14214019" w14:textId="77777777" w:rsidR="00792B50" w:rsidRDefault="00792B50">
            <w:pPr>
              <w:jc w:val="right"/>
            </w:pPr>
            <w:r w:rsidRPr="000528C0"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5AA4AE96" w14:textId="77777777" w:rsidR="00792B50" w:rsidRDefault="00792B50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7ACA9079" w14:textId="77777777" w:rsidR="00792B50" w:rsidRDefault="00792B50">
            <w:pPr>
              <w:jc w:val="right"/>
            </w:pPr>
            <w:r w:rsidRPr="000528C0">
              <w:rPr>
                <w:sz w:val="16"/>
                <w:szCs w:val="16"/>
              </w:rPr>
              <w:t>6</w:t>
            </w:r>
          </w:p>
        </w:tc>
      </w:tr>
      <w:tr w:rsidR="00792B50" w14:paraId="64A06B79" w14:textId="77777777">
        <w:tc>
          <w:tcPr>
            <w:tcW w:w="721" w:type="dxa"/>
          </w:tcPr>
          <w:p w14:paraId="77F4D5A5" w14:textId="77777777" w:rsidR="00792B50" w:rsidRDefault="00792B50">
            <w:r>
              <w:t>G</w:t>
            </w:r>
          </w:p>
        </w:tc>
        <w:tc>
          <w:tcPr>
            <w:tcW w:w="720" w:type="dxa"/>
            <w:shd w:val="clear" w:color="auto" w:fill="E7E6E6" w:themeFill="background2"/>
          </w:tcPr>
          <w:p w14:paraId="06B507E4" w14:textId="77777777" w:rsidR="00792B50" w:rsidRDefault="00792B50">
            <w:pPr>
              <w:jc w:val="right"/>
            </w:pPr>
            <w:r w:rsidRPr="00EC09D1"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shd w:val="clear" w:color="auto" w:fill="E7E6E6" w:themeFill="background2"/>
          </w:tcPr>
          <w:p w14:paraId="69FC6D7F" w14:textId="77777777" w:rsidR="00792B50" w:rsidRDefault="00792B50">
            <w:pPr>
              <w:jc w:val="right"/>
            </w:pPr>
            <w:r w:rsidRPr="00EC09D1"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</w:tcPr>
          <w:p w14:paraId="14019FC5" w14:textId="77777777" w:rsidR="00792B50" w:rsidRDefault="00792B50"/>
        </w:tc>
        <w:tc>
          <w:tcPr>
            <w:tcW w:w="719" w:type="dxa"/>
          </w:tcPr>
          <w:p w14:paraId="1D5AFAFF" w14:textId="77777777" w:rsidR="00792B50" w:rsidRDefault="00792B50"/>
        </w:tc>
        <w:tc>
          <w:tcPr>
            <w:tcW w:w="719" w:type="dxa"/>
          </w:tcPr>
          <w:p w14:paraId="465BC57A" w14:textId="77777777" w:rsidR="00792B50" w:rsidRDefault="00792B50"/>
        </w:tc>
        <w:tc>
          <w:tcPr>
            <w:tcW w:w="719" w:type="dxa"/>
          </w:tcPr>
          <w:p w14:paraId="49B3C60A" w14:textId="77777777" w:rsidR="00792B50" w:rsidRDefault="00792B50"/>
        </w:tc>
        <w:tc>
          <w:tcPr>
            <w:tcW w:w="719" w:type="dxa"/>
          </w:tcPr>
          <w:p w14:paraId="10C15CFB" w14:textId="77777777" w:rsidR="00792B50" w:rsidRDefault="00792B50"/>
        </w:tc>
        <w:tc>
          <w:tcPr>
            <w:tcW w:w="719" w:type="dxa"/>
          </w:tcPr>
          <w:p w14:paraId="6518B983" w14:textId="77777777" w:rsidR="00792B50" w:rsidRDefault="00792B50"/>
        </w:tc>
        <w:tc>
          <w:tcPr>
            <w:tcW w:w="719" w:type="dxa"/>
          </w:tcPr>
          <w:p w14:paraId="0091B681" w14:textId="77777777" w:rsidR="00792B50" w:rsidRDefault="00792B50"/>
        </w:tc>
        <w:tc>
          <w:tcPr>
            <w:tcW w:w="719" w:type="dxa"/>
          </w:tcPr>
          <w:p w14:paraId="71131328" w14:textId="77777777" w:rsidR="00792B50" w:rsidRDefault="00792B50"/>
        </w:tc>
        <w:tc>
          <w:tcPr>
            <w:tcW w:w="719" w:type="dxa"/>
          </w:tcPr>
          <w:p w14:paraId="03D2CA64" w14:textId="77777777" w:rsidR="00792B50" w:rsidRDefault="00792B50"/>
        </w:tc>
        <w:tc>
          <w:tcPr>
            <w:tcW w:w="719" w:type="dxa"/>
          </w:tcPr>
          <w:p w14:paraId="48AB09B6" w14:textId="77777777" w:rsidR="00792B50" w:rsidRDefault="00792B50"/>
        </w:tc>
      </w:tr>
      <w:tr w:rsidR="00792B50" w14:paraId="55158FF2" w14:textId="77777777">
        <w:tc>
          <w:tcPr>
            <w:tcW w:w="721" w:type="dxa"/>
          </w:tcPr>
          <w:p w14:paraId="7947F16C" w14:textId="77777777" w:rsidR="00792B50" w:rsidRDefault="00792B50">
            <w:r>
              <w:t>H</w:t>
            </w:r>
          </w:p>
        </w:tc>
        <w:tc>
          <w:tcPr>
            <w:tcW w:w="720" w:type="dxa"/>
          </w:tcPr>
          <w:p w14:paraId="5805AEB9" w14:textId="77777777" w:rsidR="00792B50" w:rsidRDefault="00792B50"/>
        </w:tc>
        <w:tc>
          <w:tcPr>
            <w:tcW w:w="719" w:type="dxa"/>
          </w:tcPr>
          <w:p w14:paraId="6D0CDE06" w14:textId="77777777" w:rsidR="00792B50" w:rsidRDefault="00792B50"/>
        </w:tc>
        <w:tc>
          <w:tcPr>
            <w:tcW w:w="719" w:type="dxa"/>
          </w:tcPr>
          <w:p w14:paraId="21AE7ED2" w14:textId="77777777" w:rsidR="00792B50" w:rsidRDefault="00792B50"/>
        </w:tc>
        <w:tc>
          <w:tcPr>
            <w:tcW w:w="719" w:type="dxa"/>
          </w:tcPr>
          <w:p w14:paraId="3E4414D5" w14:textId="77777777" w:rsidR="00792B50" w:rsidRDefault="00792B50"/>
        </w:tc>
        <w:tc>
          <w:tcPr>
            <w:tcW w:w="719" w:type="dxa"/>
          </w:tcPr>
          <w:p w14:paraId="54E00159" w14:textId="77777777" w:rsidR="00792B50" w:rsidRDefault="00792B50"/>
        </w:tc>
        <w:tc>
          <w:tcPr>
            <w:tcW w:w="719" w:type="dxa"/>
          </w:tcPr>
          <w:p w14:paraId="30A0A899" w14:textId="77777777" w:rsidR="00792B50" w:rsidRDefault="00792B50"/>
        </w:tc>
        <w:tc>
          <w:tcPr>
            <w:tcW w:w="719" w:type="dxa"/>
          </w:tcPr>
          <w:p w14:paraId="1E70B353" w14:textId="77777777" w:rsidR="00792B50" w:rsidRDefault="00792B50"/>
        </w:tc>
        <w:tc>
          <w:tcPr>
            <w:tcW w:w="719" w:type="dxa"/>
          </w:tcPr>
          <w:p w14:paraId="649C4467" w14:textId="77777777" w:rsidR="00792B50" w:rsidRDefault="00792B50"/>
        </w:tc>
        <w:tc>
          <w:tcPr>
            <w:tcW w:w="719" w:type="dxa"/>
          </w:tcPr>
          <w:p w14:paraId="59F907AC" w14:textId="77777777" w:rsidR="00792B50" w:rsidRDefault="00792B50"/>
        </w:tc>
        <w:tc>
          <w:tcPr>
            <w:tcW w:w="719" w:type="dxa"/>
          </w:tcPr>
          <w:p w14:paraId="41A82CAC" w14:textId="77777777" w:rsidR="00792B50" w:rsidRDefault="00792B50"/>
        </w:tc>
        <w:tc>
          <w:tcPr>
            <w:tcW w:w="719" w:type="dxa"/>
          </w:tcPr>
          <w:p w14:paraId="6BC69E7E" w14:textId="77777777" w:rsidR="00792B50" w:rsidRDefault="00792B50"/>
        </w:tc>
        <w:tc>
          <w:tcPr>
            <w:tcW w:w="719" w:type="dxa"/>
          </w:tcPr>
          <w:p w14:paraId="3DBB4A13" w14:textId="77777777" w:rsidR="00792B50" w:rsidRDefault="00792B50"/>
        </w:tc>
      </w:tr>
      <w:bookmarkEnd w:id="62"/>
    </w:tbl>
    <w:p w14:paraId="374016F9" w14:textId="77777777" w:rsidR="00792B50" w:rsidRDefault="00792B50" w:rsidP="00792B50"/>
    <w:bookmarkEnd w:id="59"/>
    <w:p w14:paraId="30BE230D" w14:textId="77777777" w:rsidR="00792B50" w:rsidRDefault="00792B50" w:rsidP="00792B50"/>
    <w:p w14:paraId="31DA114F" w14:textId="17024D24" w:rsidR="0036531E" w:rsidRDefault="0036531E">
      <w:r>
        <w:br w:type="page"/>
      </w:r>
    </w:p>
    <w:p w14:paraId="5653ED1C" w14:textId="5D01AE8A" w:rsidR="0036531E" w:rsidRPr="00493FC4" w:rsidRDefault="0036531E" w:rsidP="00493FC4">
      <w:pPr>
        <w:rPr>
          <w:b/>
          <w:bCs/>
        </w:rPr>
      </w:pPr>
      <w:bookmarkStart w:id="63" w:name="_Hlk190245936"/>
      <w:bookmarkStart w:id="64" w:name="_Hlk189220171"/>
      <w:r w:rsidRPr="00493FC4">
        <w:rPr>
          <w:b/>
          <w:bCs/>
        </w:rPr>
        <w:lastRenderedPageBreak/>
        <w:t xml:space="preserve">BCA Protein Determination for </w:t>
      </w:r>
      <w:r w:rsidR="00E533CE">
        <w:rPr>
          <w:b/>
          <w:bCs/>
        </w:rPr>
        <w:t>CAT</w:t>
      </w:r>
      <w:r w:rsidRPr="00493FC4">
        <w:rPr>
          <w:b/>
          <w:bCs/>
        </w:rPr>
        <w:t xml:space="preserve"> samples</w:t>
      </w:r>
    </w:p>
    <w:p w14:paraId="0964753C" w14:textId="77777777" w:rsidR="000C76BF" w:rsidRDefault="0036531E" w:rsidP="000C76BF">
      <w:pPr>
        <w:rPr>
          <w:rStyle w:val="Hyperlink"/>
        </w:rPr>
      </w:pPr>
      <w:r w:rsidRPr="004D6D9C">
        <w:rPr>
          <w:b/>
          <w:bCs/>
        </w:rPr>
        <w:t>Kit:</w:t>
      </w:r>
      <w:r>
        <w:t xml:space="preserve"> BCA Protein</w:t>
      </w:r>
      <w:r w:rsidRPr="00852600">
        <w:t xml:space="preserve"> </w:t>
      </w:r>
      <w:r w:rsidRPr="004D6D9C">
        <w:t>Pierce™ BCA Protein Assay Kit</w:t>
      </w:r>
      <w:r>
        <w:t xml:space="preserve">, 500mL, 10 x 1 mL glass ampules, 250 tubes or 2,500 microplate assays, </w:t>
      </w:r>
      <w:r w:rsidRPr="00852600">
        <w:t>Catalog</w:t>
      </w:r>
      <w:r>
        <w:t xml:space="preserve"> </w:t>
      </w:r>
      <w:r w:rsidRPr="00852600">
        <w:t>number </w:t>
      </w:r>
      <w:hyperlink r:id="rId12" w:history="1">
        <w:r w:rsidRPr="004D6D9C">
          <w:rPr>
            <w:rStyle w:val="Hyperlink"/>
          </w:rPr>
          <w:t>23227</w:t>
        </w:r>
      </w:hyperlink>
    </w:p>
    <w:p w14:paraId="260998F6" w14:textId="0D4A7173" w:rsidR="000C76BF" w:rsidRDefault="000C76BF" w:rsidP="000C76BF">
      <w:r w:rsidRPr="0027702E">
        <w:rPr>
          <w:highlight w:val="yellow"/>
        </w:rPr>
        <w:t>*</w:t>
      </w:r>
      <w:r>
        <w:rPr>
          <w:highlight w:val="yellow"/>
        </w:rPr>
        <w:t>UPON RECEIPT, STORE</w:t>
      </w:r>
      <w:r w:rsidRPr="0027702E">
        <w:rPr>
          <w:highlight w:val="yellow"/>
        </w:rPr>
        <w:t xml:space="preserve"> </w:t>
      </w:r>
      <w:r>
        <w:rPr>
          <w:highlight w:val="yellow"/>
        </w:rPr>
        <w:t>KIT AT ROOM TEMPERATURE.</w:t>
      </w:r>
    </w:p>
    <w:p w14:paraId="0CCFE8A1" w14:textId="77777777" w:rsidR="0036531E" w:rsidRDefault="0036531E" w:rsidP="0036531E">
      <w:pPr>
        <w:rPr>
          <w:b/>
          <w:bCs/>
        </w:rPr>
      </w:pPr>
      <w:r w:rsidRPr="004D6D9C">
        <w:rPr>
          <w:b/>
          <w:bCs/>
        </w:rPr>
        <w:t>Additional materials needed but not supplied:</w:t>
      </w:r>
    </w:p>
    <w:p w14:paraId="0A8A3E2F" w14:textId="052207A2" w:rsidR="0070225D" w:rsidRDefault="0070225D" w:rsidP="0070225D">
      <w:pPr>
        <w:pStyle w:val="ListParagraph"/>
        <w:numPr>
          <w:ilvl w:val="0"/>
          <w:numId w:val="10"/>
        </w:numPr>
      </w:pPr>
      <w:r w:rsidRPr="0070225D">
        <w:t xml:space="preserve">1x </w:t>
      </w:r>
      <w:r w:rsidR="00790D37">
        <w:t>assay</w:t>
      </w:r>
      <w:r w:rsidRPr="0070225D">
        <w:t xml:space="preserve"> buffer (</w:t>
      </w:r>
      <w:r w:rsidR="00EB5DD8">
        <w:t xml:space="preserve">from </w:t>
      </w:r>
      <w:r w:rsidRPr="0070225D">
        <w:t>CAT kit)</w:t>
      </w:r>
      <w:r w:rsidR="00A94261">
        <w:t xml:space="preserve"> for diluent</w:t>
      </w:r>
    </w:p>
    <w:p w14:paraId="3CA786DF" w14:textId="5A484466" w:rsidR="0070225D" w:rsidRDefault="0070225D" w:rsidP="0070225D">
      <w:pPr>
        <w:pStyle w:val="ListParagraph"/>
        <w:numPr>
          <w:ilvl w:val="0"/>
          <w:numId w:val="10"/>
        </w:numPr>
      </w:pPr>
      <w:r>
        <w:t>96 micro-well plates</w:t>
      </w:r>
    </w:p>
    <w:p w14:paraId="0F77C889" w14:textId="17276D8C" w:rsidR="00EB5DD8" w:rsidRDefault="00EB5DD8" w:rsidP="00EB5DD8">
      <w:pPr>
        <w:pStyle w:val="ListParagraph"/>
        <w:numPr>
          <w:ilvl w:val="0"/>
          <w:numId w:val="10"/>
        </w:numPr>
      </w:pPr>
      <w:r>
        <w:t xml:space="preserve">Plate reader </w:t>
      </w:r>
      <w:r w:rsidR="003D2444">
        <w:t>(</w:t>
      </w:r>
      <w:r>
        <w:t>562 nm)</w:t>
      </w:r>
    </w:p>
    <w:p w14:paraId="6B0C258A" w14:textId="25D2699A" w:rsidR="009F2A69" w:rsidRDefault="009F2A69" w:rsidP="00EB5DD8">
      <w:pPr>
        <w:pStyle w:val="ListParagraph"/>
        <w:numPr>
          <w:ilvl w:val="0"/>
          <w:numId w:val="10"/>
        </w:numPr>
      </w:pPr>
      <w:r>
        <w:t>Plate shaker</w:t>
      </w:r>
    </w:p>
    <w:p w14:paraId="0154D65D" w14:textId="77777777" w:rsidR="00EB5DD8" w:rsidRDefault="00EB5DD8" w:rsidP="00EB5DD8">
      <w:pPr>
        <w:pStyle w:val="ListParagraph"/>
        <w:numPr>
          <w:ilvl w:val="0"/>
          <w:numId w:val="10"/>
        </w:numPr>
      </w:pPr>
      <w:r>
        <w:t xml:space="preserve">Precision pipettes (8 channel, 10-200 </w:t>
      </w:r>
      <w:proofErr w:type="spellStart"/>
      <w:r>
        <w:t>uL</w:t>
      </w:r>
      <w:proofErr w:type="spellEnd"/>
      <w:r>
        <w:t xml:space="preserve">; single channel, 10-200uL, single channel, 5mL) </w:t>
      </w:r>
    </w:p>
    <w:p w14:paraId="2EB04FCE" w14:textId="77777777" w:rsidR="00EB5DD8" w:rsidRDefault="00EB5DD8" w:rsidP="00EB5DD8">
      <w:pPr>
        <w:pStyle w:val="ListParagraph"/>
        <w:numPr>
          <w:ilvl w:val="0"/>
          <w:numId w:val="10"/>
        </w:numPr>
      </w:pPr>
      <w:r>
        <w:t>1.5 mL tubes for creating serial dilution of standards and diluting samples</w:t>
      </w:r>
    </w:p>
    <w:p w14:paraId="27E40F30" w14:textId="1CF24B54" w:rsidR="00EB5DD8" w:rsidRPr="00A94261" w:rsidRDefault="003D2444" w:rsidP="00EB5DD8">
      <w:pPr>
        <w:pStyle w:val="ListParagraph"/>
        <w:numPr>
          <w:ilvl w:val="0"/>
          <w:numId w:val="10"/>
        </w:numPr>
      </w:pPr>
      <w:r w:rsidRPr="00A94261">
        <w:t>50</w:t>
      </w:r>
      <w:r w:rsidR="00EB5DD8" w:rsidRPr="00A94261">
        <w:t xml:space="preserve"> mL tubes for </w:t>
      </w:r>
      <w:r w:rsidRPr="00A94261">
        <w:t xml:space="preserve">BCA working </w:t>
      </w:r>
      <w:r w:rsidR="00EB5DD8" w:rsidRPr="00A94261">
        <w:t>reagent</w:t>
      </w:r>
      <w:r w:rsidRPr="00A94261">
        <w:t xml:space="preserve"> and </w:t>
      </w:r>
      <w:r w:rsidR="009F2A69">
        <w:t xml:space="preserve">CAT </w:t>
      </w:r>
      <w:r w:rsidRPr="00A94261">
        <w:t xml:space="preserve">1x Assay Buffer (standard diluent) </w:t>
      </w:r>
    </w:p>
    <w:p w14:paraId="38060C75" w14:textId="0C9C9AF8" w:rsidR="00EB5DD8" w:rsidRDefault="00EB5DD8" w:rsidP="00EB5DD8">
      <w:pPr>
        <w:pStyle w:val="ListParagraph"/>
        <w:numPr>
          <w:ilvl w:val="0"/>
          <w:numId w:val="10"/>
        </w:numPr>
      </w:pPr>
      <w:r>
        <w:t>Incubator</w:t>
      </w:r>
      <w:r w:rsidR="000C76BF">
        <w:t xml:space="preserve"> </w:t>
      </w:r>
      <w:r>
        <w:t>(</w:t>
      </w:r>
      <w:r w:rsidR="000C76BF">
        <w:t xml:space="preserve">set to </w:t>
      </w:r>
      <w:r>
        <w:t>37</w:t>
      </w:r>
      <w:r w:rsidRPr="00EB5DD8">
        <w:rPr>
          <w:rFonts w:cstheme="minorHAnsi"/>
        </w:rPr>
        <w:t>°</w:t>
      </w:r>
      <w:r>
        <w:t xml:space="preserve">C). </w:t>
      </w:r>
    </w:p>
    <w:p w14:paraId="1F1C2F26" w14:textId="37D61A5A" w:rsidR="0036531E" w:rsidRDefault="00EB5DD8" w:rsidP="0036531E">
      <w:pPr>
        <w:rPr>
          <w:u w:val="single"/>
        </w:rPr>
      </w:pPr>
      <w:r w:rsidRPr="00EB5DD8">
        <w:rPr>
          <w:highlight w:val="yellow"/>
          <w:u w:val="single"/>
        </w:rPr>
        <w:t xml:space="preserve">USE </w:t>
      </w:r>
      <w:r w:rsidR="0036531E" w:rsidRPr="00EB5DD8">
        <w:rPr>
          <w:highlight w:val="yellow"/>
          <w:u w:val="single"/>
        </w:rPr>
        <w:t>Microplate procedure (sample to WR ratio = 1:8)</w:t>
      </w:r>
    </w:p>
    <w:p w14:paraId="09DE5428" w14:textId="7BEEFDC0" w:rsidR="00EB5DD8" w:rsidRDefault="00EB5DD8" w:rsidP="00EB5DD8">
      <w:pPr>
        <w:pStyle w:val="ListParagraph"/>
        <w:numPr>
          <w:ilvl w:val="0"/>
          <w:numId w:val="19"/>
        </w:numPr>
        <w:ind w:left="360"/>
        <w:rPr>
          <w:u w:val="single"/>
        </w:rPr>
      </w:pPr>
      <w:r w:rsidRPr="00EB5DD8">
        <w:rPr>
          <w:u w:val="single"/>
        </w:rPr>
        <w:t>Turn on incubator (</w:t>
      </w:r>
      <w:r w:rsidR="000C76BF">
        <w:rPr>
          <w:u w:val="single"/>
        </w:rPr>
        <w:t xml:space="preserve">set to </w:t>
      </w:r>
      <w:r w:rsidRPr="00EB5DD8">
        <w:rPr>
          <w:u w:val="single"/>
        </w:rPr>
        <w:t>37</w:t>
      </w:r>
      <w:r w:rsidR="000C76BF" w:rsidRPr="00EB5DD8">
        <w:rPr>
          <w:rFonts w:cstheme="minorHAnsi"/>
        </w:rPr>
        <w:t>°</w:t>
      </w:r>
      <w:r w:rsidRPr="00EB5DD8">
        <w:rPr>
          <w:u w:val="single"/>
        </w:rPr>
        <w:t>C)</w:t>
      </w:r>
      <w:r w:rsidR="000C76BF">
        <w:rPr>
          <w:u w:val="single"/>
        </w:rPr>
        <w:t>.</w:t>
      </w:r>
    </w:p>
    <w:p w14:paraId="4A0257EE" w14:textId="77777777" w:rsidR="00EB5DD8" w:rsidRDefault="00EB5DD8" w:rsidP="00EB5DD8">
      <w:pPr>
        <w:pStyle w:val="ListParagraph"/>
        <w:ind w:left="360"/>
        <w:rPr>
          <w:u w:val="single"/>
        </w:rPr>
      </w:pPr>
    </w:p>
    <w:p w14:paraId="5CE0C45C" w14:textId="7FC82F1D" w:rsidR="00A94261" w:rsidRPr="00A94261" w:rsidRDefault="009F2A69" w:rsidP="00A94261">
      <w:pPr>
        <w:pStyle w:val="ListParagraph"/>
        <w:numPr>
          <w:ilvl w:val="0"/>
          <w:numId w:val="19"/>
        </w:numPr>
        <w:ind w:left="360"/>
        <w:rPr>
          <w:u w:val="single"/>
        </w:rPr>
      </w:pPr>
      <w:r>
        <w:rPr>
          <w:u w:val="single"/>
        </w:rPr>
        <w:t>Move</w:t>
      </w:r>
      <w:r w:rsidR="00A94261" w:rsidRPr="00A94261">
        <w:rPr>
          <w:u w:val="single"/>
        </w:rPr>
        <w:t xml:space="preserve"> samples from freezer into fridge to thaw.</w:t>
      </w:r>
    </w:p>
    <w:p w14:paraId="57519A3A" w14:textId="77777777" w:rsidR="003D2444" w:rsidRPr="003D2444" w:rsidRDefault="003D2444" w:rsidP="003D2444">
      <w:pPr>
        <w:pStyle w:val="ListParagraph"/>
      </w:pPr>
    </w:p>
    <w:p w14:paraId="6998766A" w14:textId="7E720245" w:rsidR="0070225D" w:rsidRPr="00EB5DD8" w:rsidRDefault="0070225D" w:rsidP="00EB5DD8">
      <w:pPr>
        <w:pStyle w:val="ListParagraph"/>
        <w:numPr>
          <w:ilvl w:val="0"/>
          <w:numId w:val="19"/>
        </w:numPr>
        <w:ind w:left="360"/>
        <w:rPr>
          <w:u w:val="single"/>
        </w:rPr>
      </w:pPr>
      <w:r w:rsidRPr="00EB5DD8">
        <w:rPr>
          <w:u w:val="single"/>
        </w:rPr>
        <w:t>Prepare Standards</w:t>
      </w:r>
    </w:p>
    <w:p w14:paraId="4FD5C0F2" w14:textId="575278FC" w:rsidR="00470B38" w:rsidRDefault="0036531E" w:rsidP="0070225D">
      <w:pPr>
        <w:pStyle w:val="ListParagraph"/>
        <w:numPr>
          <w:ilvl w:val="0"/>
          <w:numId w:val="9"/>
        </w:numPr>
      </w:pPr>
      <w:r>
        <w:t xml:space="preserve">Prepare </w:t>
      </w:r>
      <w:r w:rsidR="00790D37">
        <w:t>s</w:t>
      </w:r>
      <w:r>
        <w:t xml:space="preserve">tandards according to Table 1 </w:t>
      </w:r>
      <w:r w:rsidR="000C76BF">
        <w:t xml:space="preserve">of User Guide </w:t>
      </w:r>
      <w:r>
        <w:t>using 9 x 1.5 mL tubes.  Label A-I.  Keep at room temperature.</w:t>
      </w:r>
      <w:r w:rsidR="0070225D">
        <w:t xml:space="preserve"> </w:t>
      </w:r>
    </w:p>
    <w:p w14:paraId="1749834C" w14:textId="429A4C95" w:rsidR="0036531E" w:rsidRDefault="0070225D" w:rsidP="00470B38">
      <w:r w:rsidRPr="009F2A69">
        <w:rPr>
          <w:highlight w:val="yellow"/>
          <w:u w:val="single"/>
        </w:rPr>
        <w:t>N</w:t>
      </w:r>
      <w:r w:rsidR="009F2A69" w:rsidRPr="009F2A69">
        <w:rPr>
          <w:highlight w:val="yellow"/>
          <w:u w:val="single"/>
        </w:rPr>
        <w:t>ote</w:t>
      </w:r>
      <w:r w:rsidRPr="009F2A69">
        <w:rPr>
          <w:highlight w:val="yellow"/>
          <w:u w:val="single"/>
        </w:rPr>
        <w:t>:</w:t>
      </w:r>
      <w:r w:rsidRPr="00470B38">
        <w:rPr>
          <w:highlight w:val="yellow"/>
        </w:rPr>
        <w:t xml:space="preserve"> For catalase</w:t>
      </w:r>
      <w:r w:rsidR="000C76BF" w:rsidRPr="00470B38">
        <w:rPr>
          <w:highlight w:val="yellow"/>
        </w:rPr>
        <w:t xml:space="preserve"> protein determination</w:t>
      </w:r>
      <w:r w:rsidRPr="00470B38">
        <w:rPr>
          <w:highlight w:val="yellow"/>
        </w:rPr>
        <w:t>, use</w:t>
      </w:r>
      <w:r w:rsidR="00A94261" w:rsidRPr="00470B38">
        <w:rPr>
          <w:highlight w:val="yellow"/>
        </w:rPr>
        <w:t xml:space="preserve"> CAT kit</w:t>
      </w:r>
      <w:r w:rsidRPr="00470B38">
        <w:rPr>
          <w:highlight w:val="yellow"/>
        </w:rPr>
        <w:t xml:space="preserve"> </w:t>
      </w:r>
      <w:r w:rsidRPr="00470B38">
        <w:rPr>
          <w:highlight w:val="yellow"/>
          <w:u w:val="single"/>
        </w:rPr>
        <w:t xml:space="preserve">1x </w:t>
      </w:r>
      <w:r w:rsidR="00A94261" w:rsidRPr="00470B38">
        <w:rPr>
          <w:highlight w:val="yellow"/>
          <w:u w:val="single"/>
        </w:rPr>
        <w:t>Assay</w:t>
      </w:r>
      <w:r w:rsidRPr="00470B38">
        <w:rPr>
          <w:highlight w:val="yellow"/>
          <w:u w:val="single"/>
        </w:rPr>
        <w:t xml:space="preserve"> </w:t>
      </w:r>
      <w:r w:rsidR="00A94261" w:rsidRPr="00470B38">
        <w:rPr>
          <w:highlight w:val="yellow"/>
          <w:u w:val="single"/>
        </w:rPr>
        <w:t>B</w:t>
      </w:r>
      <w:r w:rsidRPr="00470B38">
        <w:rPr>
          <w:highlight w:val="yellow"/>
          <w:u w:val="single"/>
        </w:rPr>
        <w:t>uffer</w:t>
      </w:r>
      <w:r w:rsidRPr="00470B38">
        <w:rPr>
          <w:highlight w:val="yellow"/>
        </w:rPr>
        <w:t xml:space="preserve"> as diluent</w:t>
      </w:r>
      <w:r>
        <w:t>.</w:t>
      </w:r>
    </w:p>
    <w:p w14:paraId="5D5AEF98" w14:textId="77777777" w:rsidR="00A94261" w:rsidRPr="00413878" w:rsidRDefault="00A94261" w:rsidP="00A94261">
      <w:pPr>
        <w:pStyle w:val="ListParagraph"/>
        <w:numPr>
          <w:ilvl w:val="0"/>
          <w:numId w:val="19"/>
        </w:numPr>
        <w:ind w:left="360"/>
        <w:rPr>
          <w:u w:val="single"/>
        </w:rPr>
      </w:pPr>
      <w:r>
        <w:rPr>
          <w:u w:val="single"/>
        </w:rPr>
        <w:t>Prepare</w:t>
      </w:r>
      <w:r w:rsidRPr="00413878">
        <w:rPr>
          <w:u w:val="single"/>
        </w:rPr>
        <w:t xml:space="preserve"> samples:</w:t>
      </w:r>
    </w:p>
    <w:p w14:paraId="04A68F56" w14:textId="77777777" w:rsidR="00A94261" w:rsidRDefault="00A94261" w:rsidP="00A94261">
      <w:pPr>
        <w:pStyle w:val="ListParagraph"/>
        <w:numPr>
          <w:ilvl w:val="0"/>
          <w:numId w:val="21"/>
        </w:numPr>
      </w:pPr>
      <w:r>
        <w:t xml:space="preserve">Remove samples from fridge and leave on benchtop to warm to room temperature. </w:t>
      </w:r>
    </w:p>
    <w:p w14:paraId="04D5860D" w14:textId="77777777" w:rsidR="00A94261" w:rsidRDefault="00A94261" w:rsidP="00A94261">
      <w:pPr>
        <w:pStyle w:val="ListParagraph"/>
      </w:pPr>
    </w:p>
    <w:p w14:paraId="3D7AF6CC" w14:textId="77777777" w:rsidR="00470B38" w:rsidRDefault="00A94261" w:rsidP="00A94261">
      <w:pPr>
        <w:pStyle w:val="ListParagraph"/>
        <w:numPr>
          <w:ilvl w:val="0"/>
          <w:numId w:val="21"/>
        </w:numPr>
      </w:pPr>
      <w:r>
        <w:t xml:space="preserve">If necessary, dilute samples in 1X Assay Buffer as per per-determined dilution factor </w:t>
      </w:r>
      <w:bookmarkStart w:id="65" w:name="_Hlk190417711"/>
    </w:p>
    <w:p w14:paraId="0E844FDB" w14:textId="2C64B9B2" w:rsidR="00A94261" w:rsidRDefault="00A94261" w:rsidP="00470B38">
      <w:r w:rsidRPr="009F2A69">
        <w:rPr>
          <w:highlight w:val="yellow"/>
          <w:u w:val="single"/>
        </w:rPr>
        <w:t>Note</w:t>
      </w:r>
      <w:r w:rsidRPr="00470B38">
        <w:rPr>
          <w:highlight w:val="yellow"/>
        </w:rPr>
        <w:t xml:space="preserve">: </w:t>
      </w:r>
      <w:r w:rsidR="00790D37">
        <w:rPr>
          <w:highlight w:val="yellow"/>
        </w:rPr>
        <w:t>W</w:t>
      </w:r>
      <w:r w:rsidRPr="00470B38">
        <w:rPr>
          <w:highlight w:val="yellow"/>
        </w:rPr>
        <w:t>e did not dilute our samples but propose using 1:1 or 1:2 dilutions</w:t>
      </w:r>
      <w:r w:rsidR="009F2A69">
        <w:t>.</w:t>
      </w:r>
      <w:r>
        <w:t xml:space="preserve"> </w:t>
      </w:r>
      <w:bookmarkEnd w:id="65"/>
    </w:p>
    <w:p w14:paraId="42FD5242" w14:textId="77777777" w:rsidR="00A94261" w:rsidRDefault="00A94261" w:rsidP="00A94261">
      <w:pPr>
        <w:pStyle w:val="ListParagraph"/>
        <w:numPr>
          <w:ilvl w:val="0"/>
          <w:numId w:val="21"/>
        </w:numPr>
      </w:pPr>
      <w:r>
        <w:t>Vortex samples to ensure mixing.</w:t>
      </w:r>
    </w:p>
    <w:p w14:paraId="0B498CD7" w14:textId="77777777" w:rsidR="00A94261" w:rsidRDefault="00A94261" w:rsidP="00A94261">
      <w:pPr>
        <w:pStyle w:val="ListParagraph"/>
      </w:pPr>
    </w:p>
    <w:p w14:paraId="1FACC5EF" w14:textId="77777777" w:rsidR="00A94261" w:rsidRPr="009F2A69" w:rsidRDefault="00A94261" w:rsidP="00A94261">
      <w:pPr>
        <w:pStyle w:val="ListParagraph"/>
        <w:numPr>
          <w:ilvl w:val="0"/>
          <w:numId w:val="21"/>
        </w:numPr>
      </w:pPr>
      <w:r>
        <w:t xml:space="preserve">Use </w:t>
      </w:r>
      <w:r w:rsidRPr="009F2A69">
        <w:t xml:space="preserve">samples within </w:t>
      </w:r>
      <w:r w:rsidRPr="009F2A69">
        <w:rPr>
          <w:b/>
          <w:bCs/>
          <w:u w:val="single"/>
        </w:rPr>
        <w:t>2 hours of dilution</w:t>
      </w:r>
      <w:r w:rsidRPr="009F2A69">
        <w:t>.</w:t>
      </w:r>
    </w:p>
    <w:p w14:paraId="1C3B61B1" w14:textId="77777777" w:rsidR="00EB5DD8" w:rsidRPr="009F2A69" w:rsidRDefault="00EB5DD8" w:rsidP="00EB5DD8">
      <w:pPr>
        <w:pStyle w:val="ListParagraph"/>
      </w:pPr>
    </w:p>
    <w:p w14:paraId="7A3EC0D0" w14:textId="596B9DCC" w:rsidR="0036531E" w:rsidRDefault="00EB5DD8" w:rsidP="00EB5DD8">
      <w:pPr>
        <w:pStyle w:val="ListParagraph"/>
        <w:numPr>
          <w:ilvl w:val="0"/>
          <w:numId w:val="19"/>
        </w:numPr>
        <w:ind w:left="360"/>
        <w:rPr>
          <w:u w:val="single"/>
        </w:rPr>
      </w:pPr>
      <w:r w:rsidRPr="009F2A69">
        <w:rPr>
          <w:u w:val="single"/>
        </w:rPr>
        <w:t>Prepare BCA working reagent</w:t>
      </w:r>
      <w:r w:rsidR="000C76BF" w:rsidRPr="009F2A69">
        <w:rPr>
          <w:u w:val="single"/>
        </w:rPr>
        <w:t xml:space="preserve"> (WR)</w:t>
      </w:r>
    </w:p>
    <w:p w14:paraId="6A9F47B5" w14:textId="138CE15E" w:rsidR="001666A8" w:rsidRPr="00A36DE4" w:rsidRDefault="001666A8" w:rsidP="001666A8">
      <w:pPr>
        <w:rPr>
          <w:u w:val="single"/>
        </w:rPr>
      </w:pPr>
      <w:r w:rsidRPr="008C7F51">
        <w:rPr>
          <w:highlight w:val="yellow"/>
          <w:u w:val="single"/>
        </w:rPr>
        <w:t>Note</w:t>
      </w:r>
      <w:r>
        <w:rPr>
          <w:highlight w:val="yellow"/>
        </w:rPr>
        <w:t>:</w:t>
      </w:r>
      <w:r w:rsidRPr="00A36DE4">
        <w:rPr>
          <w:highlight w:val="yellow"/>
        </w:rPr>
        <w:t xml:space="preserve"> </w:t>
      </w:r>
      <w:r>
        <w:rPr>
          <w:highlight w:val="yellow"/>
        </w:rPr>
        <w:t xml:space="preserve">Reagent </w:t>
      </w:r>
      <w:r w:rsidRPr="00A36DE4">
        <w:rPr>
          <w:highlight w:val="yellow"/>
        </w:rPr>
        <w:t xml:space="preserve">volumes are </w:t>
      </w:r>
      <w:r>
        <w:rPr>
          <w:highlight w:val="yellow"/>
          <w:u w:val="single"/>
        </w:rPr>
        <w:t>for 2 plates</w:t>
      </w:r>
      <w:r w:rsidRPr="00A36DE4">
        <w:rPr>
          <w:highlight w:val="yellow"/>
        </w:rPr>
        <w:t xml:space="preserve"> as we carried at </w:t>
      </w:r>
      <w:r>
        <w:rPr>
          <w:highlight w:val="yellow"/>
        </w:rPr>
        <w:t xml:space="preserve">both plates (covering all samples) in one day. </w:t>
      </w:r>
    </w:p>
    <w:p w14:paraId="3E115182" w14:textId="3970CC08" w:rsidR="001666A8" w:rsidRDefault="0036531E" w:rsidP="001666A8">
      <w:pPr>
        <w:pStyle w:val="ListParagraph"/>
        <w:numPr>
          <w:ilvl w:val="0"/>
          <w:numId w:val="13"/>
        </w:numPr>
      </w:pPr>
      <w:bookmarkStart w:id="66" w:name="_Hlk190418396"/>
      <w:r w:rsidRPr="001666A8">
        <w:t xml:space="preserve">Determine volume of BCA working reagent (WR): (#standards + #samples) x (#replicates) </w:t>
      </w:r>
      <w:proofErr w:type="gramStart"/>
      <w:r w:rsidRPr="001666A8">
        <w:t xml:space="preserve">x </w:t>
      </w:r>
      <w:r w:rsidR="009F2A69" w:rsidRPr="001666A8">
        <w:t xml:space="preserve"> (</w:t>
      </w:r>
      <w:proofErr w:type="gramEnd"/>
      <w:r w:rsidRPr="001666A8">
        <w:t>200uL)</w:t>
      </w:r>
      <w:r w:rsidR="00882882" w:rsidRPr="001666A8">
        <w:t xml:space="preserve"> (See User Guide)</w:t>
      </w:r>
      <w:r w:rsidR="0070225D" w:rsidRPr="001666A8">
        <w:t xml:space="preserve">. Therefore, </w:t>
      </w:r>
      <w:r w:rsidRPr="001666A8">
        <w:t xml:space="preserve">(9+60) x (2) x (200) </w:t>
      </w:r>
      <w:r w:rsidR="009F2A69" w:rsidRPr="001666A8">
        <w:t xml:space="preserve">x 2 plates </w:t>
      </w:r>
      <w:r w:rsidRPr="001666A8">
        <w:t xml:space="preserve">= </w:t>
      </w:r>
      <w:r w:rsidR="009F2A69" w:rsidRPr="001666A8">
        <w:rPr>
          <w:highlight w:val="green"/>
        </w:rPr>
        <w:t>~55</w:t>
      </w:r>
      <w:r w:rsidRPr="001666A8">
        <w:rPr>
          <w:highlight w:val="green"/>
        </w:rPr>
        <w:t xml:space="preserve"> mL</w:t>
      </w:r>
      <w:r w:rsidRPr="001666A8">
        <w:t xml:space="preserve"> (</w:t>
      </w:r>
      <w:r w:rsidR="009F2A69" w:rsidRPr="001666A8">
        <w:rPr>
          <w:highlight w:val="yellow"/>
          <w:u w:val="single"/>
        </w:rPr>
        <w:t>Note</w:t>
      </w:r>
      <w:r w:rsidR="009F2A69" w:rsidRPr="001666A8">
        <w:rPr>
          <w:highlight w:val="yellow"/>
        </w:rPr>
        <w:t xml:space="preserve">: we made </w:t>
      </w:r>
      <w:r w:rsidRPr="001666A8">
        <w:rPr>
          <w:highlight w:val="yellow"/>
        </w:rPr>
        <w:t>6</w:t>
      </w:r>
      <w:r w:rsidR="009F2A69" w:rsidRPr="001666A8">
        <w:rPr>
          <w:highlight w:val="yellow"/>
        </w:rPr>
        <w:t xml:space="preserve">5 </w:t>
      </w:r>
      <w:r w:rsidRPr="001666A8">
        <w:rPr>
          <w:highlight w:val="yellow"/>
        </w:rPr>
        <w:t>mL</w:t>
      </w:r>
      <w:r w:rsidRPr="001666A8">
        <w:t>)</w:t>
      </w:r>
      <w:bookmarkEnd w:id="66"/>
      <w:r w:rsidR="001666A8">
        <w:t>.</w:t>
      </w:r>
    </w:p>
    <w:p w14:paraId="18E77CAF" w14:textId="77777777" w:rsidR="001666A8" w:rsidRDefault="001666A8" w:rsidP="001666A8">
      <w:pPr>
        <w:pStyle w:val="ListParagraph"/>
      </w:pPr>
    </w:p>
    <w:p w14:paraId="7C5D9AE8" w14:textId="3A85E790" w:rsidR="0036531E" w:rsidRPr="001666A8" w:rsidRDefault="0036531E" w:rsidP="001666A8">
      <w:pPr>
        <w:pStyle w:val="ListParagraph"/>
        <w:numPr>
          <w:ilvl w:val="0"/>
          <w:numId w:val="13"/>
        </w:numPr>
      </w:pPr>
      <w:r>
        <w:lastRenderedPageBreak/>
        <w:t xml:space="preserve">Make up WR at a ratio of 50:1 (Reagent </w:t>
      </w:r>
      <w:proofErr w:type="gramStart"/>
      <w:r>
        <w:t>A :</w:t>
      </w:r>
      <w:proofErr w:type="gramEnd"/>
      <w:r>
        <w:t xml:space="preserve"> Reagent B)</w:t>
      </w:r>
      <w:r w:rsidR="001666A8">
        <w:t xml:space="preserve">. </w:t>
      </w:r>
      <w:r>
        <w:t xml:space="preserve">For 65 mL, mix </w:t>
      </w:r>
      <w:r w:rsidRPr="001666A8">
        <w:rPr>
          <w:highlight w:val="green"/>
          <w:u w:val="single"/>
        </w:rPr>
        <w:t>65 mL of Reagent A</w:t>
      </w:r>
      <w:r>
        <w:t xml:space="preserve"> with </w:t>
      </w:r>
      <w:r w:rsidRPr="001666A8">
        <w:rPr>
          <w:highlight w:val="green"/>
          <w:u w:val="single"/>
        </w:rPr>
        <w:t>1.3 mL Reagent B</w:t>
      </w:r>
    </w:p>
    <w:p w14:paraId="3CD55078" w14:textId="12C28FCB" w:rsidR="000C76BF" w:rsidRPr="000C76BF" w:rsidRDefault="001666A8" w:rsidP="0070225D">
      <w:pPr>
        <w:ind w:left="274" w:firstLine="446"/>
      </w:pPr>
      <w:r w:rsidRPr="000239F7">
        <w:rPr>
          <w:highlight w:val="yellow"/>
          <w:u w:val="single"/>
        </w:rPr>
        <w:t>Note</w:t>
      </w:r>
      <w:r w:rsidR="000C76BF" w:rsidRPr="000C76BF">
        <w:rPr>
          <w:highlight w:val="yellow"/>
          <w:u w:val="single"/>
        </w:rPr>
        <w:t xml:space="preserve">: </w:t>
      </w:r>
      <w:r w:rsidR="000C76BF" w:rsidRPr="000C76BF">
        <w:rPr>
          <w:highlight w:val="yellow"/>
        </w:rPr>
        <w:t xml:space="preserve">WR is stable for several days in </w:t>
      </w:r>
      <w:r w:rsidR="00790D37">
        <w:rPr>
          <w:highlight w:val="yellow"/>
        </w:rPr>
        <w:t xml:space="preserve">a </w:t>
      </w:r>
      <w:r w:rsidR="000C76BF" w:rsidRPr="000C76BF">
        <w:rPr>
          <w:highlight w:val="yellow"/>
        </w:rPr>
        <w:t>closed container at room temperature.</w:t>
      </w:r>
    </w:p>
    <w:p w14:paraId="2DC8BF35" w14:textId="24F1FEF9" w:rsidR="00EB5DD8" w:rsidRPr="00EB5DD8" w:rsidRDefault="00EB5DD8" w:rsidP="00EB5DD8">
      <w:pPr>
        <w:pStyle w:val="ListParagraph"/>
        <w:numPr>
          <w:ilvl w:val="0"/>
          <w:numId w:val="19"/>
        </w:numPr>
        <w:ind w:left="360"/>
        <w:rPr>
          <w:u w:val="single"/>
        </w:rPr>
      </w:pPr>
      <w:r w:rsidRPr="00EB5DD8">
        <w:rPr>
          <w:u w:val="single"/>
        </w:rPr>
        <w:t>Prepare Plate</w:t>
      </w:r>
    </w:p>
    <w:p w14:paraId="228B8CA4" w14:textId="77777777" w:rsidR="00EB5DD8" w:rsidRDefault="0036531E" w:rsidP="00EB5DD8">
      <w:pPr>
        <w:pStyle w:val="ListParagraph"/>
        <w:numPr>
          <w:ilvl w:val="0"/>
          <w:numId w:val="17"/>
        </w:numPr>
      </w:pPr>
      <w:r>
        <w:t xml:space="preserve">Pipette </w:t>
      </w:r>
      <w:r w:rsidRPr="000C76BF">
        <w:rPr>
          <w:highlight w:val="green"/>
        </w:rPr>
        <w:t>25 µL of each standard or sample</w:t>
      </w:r>
      <w:r>
        <w:t xml:space="preserve"> replicate into a microplate well (working range = 20–2000 µg/mL</w:t>
      </w:r>
      <w:r w:rsidR="0070225D">
        <w:t>) according to plate layout below.</w:t>
      </w:r>
    </w:p>
    <w:p w14:paraId="69E23700" w14:textId="77777777" w:rsidR="00EB5DD8" w:rsidRDefault="00EB5DD8" w:rsidP="00EB5DD8">
      <w:pPr>
        <w:pStyle w:val="ListParagraph"/>
      </w:pPr>
    </w:p>
    <w:p w14:paraId="3044D8F3" w14:textId="77777777" w:rsidR="00EB5DD8" w:rsidRDefault="0036531E" w:rsidP="00EB5DD8">
      <w:pPr>
        <w:pStyle w:val="ListParagraph"/>
        <w:numPr>
          <w:ilvl w:val="0"/>
          <w:numId w:val="17"/>
        </w:numPr>
      </w:pPr>
      <w:r>
        <w:t xml:space="preserve">Add </w:t>
      </w:r>
      <w:r w:rsidRPr="000C76BF">
        <w:rPr>
          <w:highlight w:val="green"/>
        </w:rPr>
        <w:t>200 µL of the WR</w:t>
      </w:r>
      <w:r>
        <w:t xml:space="preserve"> to each well and mix plate thoroughly on a plate shaker for 30 seconds. </w:t>
      </w:r>
    </w:p>
    <w:p w14:paraId="0AFA4C15" w14:textId="77777777" w:rsidR="00EB5DD8" w:rsidRDefault="00EB5DD8" w:rsidP="00EB5DD8">
      <w:pPr>
        <w:pStyle w:val="ListParagraph"/>
      </w:pPr>
    </w:p>
    <w:p w14:paraId="77194393" w14:textId="2664FAE8" w:rsidR="00EB5DD8" w:rsidRDefault="0036531E" w:rsidP="00EB5DD8">
      <w:pPr>
        <w:pStyle w:val="ListParagraph"/>
        <w:numPr>
          <w:ilvl w:val="0"/>
          <w:numId w:val="17"/>
        </w:numPr>
      </w:pPr>
      <w:r>
        <w:t xml:space="preserve">Cover the plate and incubate at 37°C for 30 minutes. </w:t>
      </w:r>
    </w:p>
    <w:p w14:paraId="691182CD" w14:textId="6111A885" w:rsidR="00EB5DD8" w:rsidRDefault="00EB5DD8" w:rsidP="00EB5DD8">
      <w:pPr>
        <w:pStyle w:val="ListParagraph"/>
      </w:pPr>
    </w:p>
    <w:p w14:paraId="161B3BD8" w14:textId="1AD9D660" w:rsidR="0036531E" w:rsidRDefault="0036531E" w:rsidP="00EB5DD8">
      <w:pPr>
        <w:pStyle w:val="ListParagraph"/>
        <w:numPr>
          <w:ilvl w:val="0"/>
          <w:numId w:val="17"/>
        </w:numPr>
      </w:pPr>
      <w:r>
        <w:t>Equilibrate the plate to room temperature</w:t>
      </w:r>
      <w:r w:rsidR="00EB5DD8">
        <w:t xml:space="preserve"> prior to reading</w:t>
      </w:r>
      <w:r w:rsidR="00882882">
        <w:t xml:space="preserve"> (5-10 minutes).</w:t>
      </w:r>
    </w:p>
    <w:p w14:paraId="48977EDC" w14:textId="77777777" w:rsidR="00EB5DD8" w:rsidRDefault="00EB5DD8" w:rsidP="00EB5DD8">
      <w:pPr>
        <w:pStyle w:val="ListParagraph"/>
        <w:tabs>
          <w:tab w:val="left" w:pos="540"/>
        </w:tabs>
        <w:ind w:left="1080"/>
      </w:pPr>
    </w:p>
    <w:p w14:paraId="29BB2AE9" w14:textId="21861DE6" w:rsidR="0036531E" w:rsidRDefault="0036531E" w:rsidP="00EB5DD8">
      <w:pPr>
        <w:pStyle w:val="ListParagraph"/>
        <w:numPr>
          <w:ilvl w:val="0"/>
          <w:numId w:val="19"/>
        </w:numPr>
        <w:ind w:left="360"/>
        <w:rPr>
          <w:u w:val="single"/>
        </w:rPr>
      </w:pPr>
      <w:r w:rsidRPr="00EB5DD8">
        <w:rPr>
          <w:u w:val="single"/>
        </w:rPr>
        <w:t xml:space="preserve">Measure </w:t>
      </w:r>
      <w:r w:rsidR="00EB5DD8">
        <w:rPr>
          <w:u w:val="single"/>
        </w:rPr>
        <w:t>plate</w:t>
      </w:r>
      <w:r w:rsidRPr="00EB5DD8">
        <w:rPr>
          <w:u w:val="single"/>
        </w:rPr>
        <w:t xml:space="preserve"> absorbance</w:t>
      </w:r>
      <w:r w:rsidR="00EB5DD8">
        <w:rPr>
          <w:u w:val="single"/>
        </w:rPr>
        <w:t xml:space="preserve"> (</w:t>
      </w:r>
      <w:bookmarkStart w:id="67" w:name="_Hlk178675168"/>
      <w:r w:rsidRPr="00EB5DD8">
        <w:rPr>
          <w:u w:val="single"/>
        </w:rPr>
        <w:t>562 nm</w:t>
      </w:r>
      <w:bookmarkEnd w:id="67"/>
      <w:r w:rsidR="00EB5DD8">
        <w:rPr>
          <w:u w:val="single"/>
        </w:rPr>
        <w:t>)</w:t>
      </w:r>
      <w:r w:rsidRPr="00EB5DD8">
        <w:rPr>
          <w:u w:val="single"/>
        </w:rPr>
        <w:t xml:space="preserve">. </w:t>
      </w:r>
    </w:p>
    <w:p w14:paraId="748D70F9" w14:textId="77777777" w:rsidR="009000D4" w:rsidRDefault="009000D4" w:rsidP="009000D4">
      <w:pPr>
        <w:pStyle w:val="ListParagraph"/>
        <w:ind w:left="360"/>
        <w:rPr>
          <w:u w:val="single"/>
        </w:rPr>
      </w:pPr>
    </w:p>
    <w:p w14:paraId="0F1F67C7" w14:textId="7282EC9C" w:rsidR="00EB5DD8" w:rsidRPr="00EB5DD8" w:rsidRDefault="00EB5DD8" w:rsidP="0036531E">
      <w:pPr>
        <w:rPr>
          <w:u w:val="single"/>
        </w:rPr>
      </w:pPr>
      <w:bookmarkStart w:id="68" w:name="_Hlk178156910"/>
      <w:bookmarkStart w:id="69" w:name="_Hlk190245669"/>
      <w:bookmarkEnd w:id="63"/>
      <w:r w:rsidRPr="00EB5DD8">
        <w:rPr>
          <w:u w:val="single"/>
        </w:rPr>
        <w:t>Protein Plate Layout:</w:t>
      </w:r>
    </w:p>
    <w:p w14:paraId="0E233898" w14:textId="551F79D7" w:rsidR="00EB5DD8" w:rsidRDefault="00EB5DD8" w:rsidP="00EB5DD8">
      <w:r>
        <w:t xml:space="preserve">9 standards, </w:t>
      </w:r>
      <w:bookmarkStart w:id="70" w:name="_Hlk190417333"/>
      <w:r w:rsidR="00F9275C">
        <w:t>3 treatments (Ctrl, OA, HW (plus baseline (BL)); 3 timepoints (T1=20</w:t>
      </w:r>
      <w:r w:rsidR="00F9275C">
        <w:rPr>
          <w:rFonts w:cstheme="minorHAnsi"/>
        </w:rPr>
        <w:t>°</w:t>
      </w:r>
      <w:r w:rsidR="00F9275C">
        <w:t>C, T2=24</w:t>
      </w:r>
      <w:r w:rsidR="00F9275C">
        <w:rPr>
          <w:rFonts w:cstheme="minorHAnsi"/>
        </w:rPr>
        <w:t>°</w:t>
      </w:r>
      <w:r w:rsidR="00F9275C">
        <w:t xml:space="preserve">C, T3=24 </w:t>
      </w:r>
      <w:proofErr w:type="spellStart"/>
      <w:r w:rsidR="00F9275C">
        <w:t>hr</w:t>
      </w:r>
      <w:proofErr w:type="spellEnd"/>
      <w:r w:rsidR="00F9275C">
        <w:t xml:space="preserve"> recovery) per treatment (e.g. T1OA, T2OA T3OA); 6 samples per treatment per timepoint (1-6), 2 replicates per samples (1,1</w:t>
      </w:r>
      <w:bookmarkEnd w:id="70"/>
      <w:r w:rsidR="00F9275C"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720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36531E" w14:paraId="2681F2FD" w14:textId="77777777" w:rsidTr="001336FB">
        <w:tc>
          <w:tcPr>
            <w:tcW w:w="721" w:type="dxa"/>
          </w:tcPr>
          <w:p w14:paraId="1444277F" w14:textId="77777777" w:rsidR="0036531E" w:rsidRDefault="0036531E" w:rsidP="001336FB"/>
        </w:tc>
        <w:tc>
          <w:tcPr>
            <w:tcW w:w="720" w:type="dxa"/>
          </w:tcPr>
          <w:p w14:paraId="15ABE2A5" w14:textId="77777777" w:rsidR="0036531E" w:rsidRDefault="0036531E" w:rsidP="001336FB">
            <w:r>
              <w:t>1</w:t>
            </w:r>
          </w:p>
        </w:tc>
        <w:tc>
          <w:tcPr>
            <w:tcW w:w="719" w:type="dxa"/>
          </w:tcPr>
          <w:p w14:paraId="7E228D8F" w14:textId="77777777" w:rsidR="0036531E" w:rsidRDefault="0036531E" w:rsidP="001336FB">
            <w:r>
              <w:t>2</w:t>
            </w:r>
          </w:p>
        </w:tc>
        <w:tc>
          <w:tcPr>
            <w:tcW w:w="719" w:type="dxa"/>
          </w:tcPr>
          <w:p w14:paraId="0E9D9AF1" w14:textId="77777777" w:rsidR="0036531E" w:rsidRDefault="0036531E" w:rsidP="001336FB">
            <w:r>
              <w:t>3</w:t>
            </w:r>
          </w:p>
        </w:tc>
        <w:tc>
          <w:tcPr>
            <w:tcW w:w="719" w:type="dxa"/>
          </w:tcPr>
          <w:p w14:paraId="4F4DC9EB" w14:textId="77777777" w:rsidR="0036531E" w:rsidRDefault="0036531E" w:rsidP="001336FB">
            <w:r>
              <w:t>4</w:t>
            </w:r>
          </w:p>
        </w:tc>
        <w:tc>
          <w:tcPr>
            <w:tcW w:w="719" w:type="dxa"/>
          </w:tcPr>
          <w:p w14:paraId="76482950" w14:textId="77777777" w:rsidR="0036531E" w:rsidRDefault="0036531E" w:rsidP="001336FB">
            <w:r>
              <w:t>5</w:t>
            </w:r>
          </w:p>
        </w:tc>
        <w:tc>
          <w:tcPr>
            <w:tcW w:w="719" w:type="dxa"/>
          </w:tcPr>
          <w:p w14:paraId="4965E650" w14:textId="77777777" w:rsidR="0036531E" w:rsidRDefault="0036531E" w:rsidP="001336FB">
            <w:r>
              <w:t>6</w:t>
            </w:r>
          </w:p>
        </w:tc>
        <w:tc>
          <w:tcPr>
            <w:tcW w:w="719" w:type="dxa"/>
          </w:tcPr>
          <w:p w14:paraId="65415577" w14:textId="77777777" w:rsidR="0036531E" w:rsidRDefault="0036531E" w:rsidP="001336FB">
            <w:r>
              <w:t>7</w:t>
            </w:r>
          </w:p>
        </w:tc>
        <w:tc>
          <w:tcPr>
            <w:tcW w:w="719" w:type="dxa"/>
          </w:tcPr>
          <w:p w14:paraId="16789E3C" w14:textId="77777777" w:rsidR="0036531E" w:rsidRDefault="0036531E" w:rsidP="001336FB">
            <w:r>
              <w:t>8</w:t>
            </w:r>
          </w:p>
        </w:tc>
        <w:tc>
          <w:tcPr>
            <w:tcW w:w="719" w:type="dxa"/>
          </w:tcPr>
          <w:p w14:paraId="2C5B1BC5" w14:textId="77777777" w:rsidR="0036531E" w:rsidRDefault="0036531E" w:rsidP="001336FB">
            <w:r>
              <w:t>9</w:t>
            </w:r>
          </w:p>
        </w:tc>
        <w:tc>
          <w:tcPr>
            <w:tcW w:w="719" w:type="dxa"/>
          </w:tcPr>
          <w:p w14:paraId="3E452258" w14:textId="77777777" w:rsidR="0036531E" w:rsidRDefault="0036531E" w:rsidP="001336FB">
            <w:r>
              <w:t>10</w:t>
            </w:r>
          </w:p>
        </w:tc>
        <w:tc>
          <w:tcPr>
            <w:tcW w:w="719" w:type="dxa"/>
          </w:tcPr>
          <w:p w14:paraId="7D435245" w14:textId="77777777" w:rsidR="0036531E" w:rsidRDefault="0036531E" w:rsidP="001336FB">
            <w:r>
              <w:t>11</w:t>
            </w:r>
          </w:p>
        </w:tc>
        <w:tc>
          <w:tcPr>
            <w:tcW w:w="719" w:type="dxa"/>
          </w:tcPr>
          <w:p w14:paraId="1AB82C23" w14:textId="77777777" w:rsidR="0036531E" w:rsidRDefault="0036531E" w:rsidP="001336FB">
            <w:r>
              <w:t>12</w:t>
            </w:r>
          </w:p>
        </w:tc>
      </w:tr>
      <w:tr w:rsidR="00B26E4B" w14:paraId="5FF720A8" w14:textId="77777777" w:rsidTr="001336FB">
        <w:tc>
          <w:tcPr>
            <w:tcW w:w="721" w:type="dxa"/>
          </w:tcPr>
          <w:p w14:paraId="62539732" w14:textId="77777777" w:rsidR="00B26E4B" w:rsidRDefault="00B26E4B" w:rsidP="00B26E4B">
            <w:r>
              <w:t>A</w:t>
            </w:r>
          </w:p>
        </w:tc>
        <w:tc>
          <w:tcPr>
            <w:tcW w:w="720" w:type="dxa"/>
            <w:shd w:val="clear" w:color="auto" w:fill="E7E6E6" w:themeFill="background2"/>
          </w:tcPr>
          <w:p w14:paraId="3BDC3759" w14:textId="638372D1" w:rsidR="00B26E4B" w:rsidRPr="00786A23" w:rsidRDefault="00B26E4B" w:rsidP="00B26E4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Std A</w:t>
            </w:r>
          </w:p>
        </w:tc>
        <w:tc>
          <w:tcPr>
            <w:tcW w:w="719" w:type="dxa"/>
            <w:shd w:val="clear" w:color="auto" w:fill="E7E6E6" w:themeFill="background2"/>
          </w:tcPr>
          <w:p w14:paraId="0A44378A" w14:textId="0A02D270" w:rsidR="00B26E4B" w:rsidRPr="00786A23" w:rsidRDefault="00B26E4B" w:rsidP="00B26E4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719" w:type="dxa"/>
            <w:shd w:val="clear" w:color="auto" w:fill="D9E2F3" w:themeFill="accent1" w:themeFillTint="33"/>
          </w:tcPr>
          <w:p w14:paraId="76135351" w14:textId="0AED6489" w:rsidR="00B26E4B" w:rsidRPr="000528C0" w:rsidRDefault="00B26E4B" w:rsidP="00B26E4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</w:t>
            </w:r>
            <w:r w:rsidRPr="000528C0">
              <w:rPr>
                <w:sz w:val="16"/>
                <w:szCs w:val="16"/>
              </w:rPr>
              <w:t>Ctrl1</w:t>
            </w:r>
          </w:p>
        </w:tc>
        <w:tc>
          <w:tcPr>
            <w:tcW w:w="719" w:type="dxa"/>
            <w:shd w:val="clear" w:color="auto" w:fill="D9E2F3" w:themeFill="accent1" w:themeFillTint="33"/>
          </w:tcPr>
          <w:p w14:paraId="5E702E61" w14:textId="56D4C48F" w:rsidR="00B26E4B" w:rsidRPr="000528C0" w:rsidRDefault="00B26E4B" w:rsidP="00B26E4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B4C6E7" w:themeFill="accent1" w:themeFillTint="66"/>
          </w:tcPr>
          <w:p w14:paraId="10B02512" w14:textId="0D7FE850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T2</w:t>
            </w:r>
            <w:r w:rsidRPr="000528C0">
              <w:rPr>
                <w:sz w:val="16"/>
                <w:szCs w:val="16"/>
              </w:rPr>
              <w:t>Ctrl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B4C6E7" w:themeFill="accent1" w:themeFillTint="66"/>
          </w:tcPr>
          <w:p w14:paraId="508AD13F" w14:textId="3E8C852F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8EAADB" w:themeFill="accent1" w:themeFillTint="99"/>
          </w:tcPr>
          <w:p w14:paraId="788A3014" w14:textId="7809C33B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T3</w:t>
            </w:r>
            <w:r w:rsidRPr="000528C0">
              <w:rPr>
                <w:sz w:val="16"/>
                <w:szCs w:val="16"/>
              </w:rPr>
              <w:t>Ctrl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8EAADB" w:themeFill="accent1" w:themeFillTint="99"/>
          </w:tcPr>
          <w:p w14:paraId="6863796E" w14:textId="22C4A7C6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E2EFD9" w:themeFill="accent6" w:themeFillTint="33"/>
          </w:tcPr>
          <w:p w14:paraId="4B366F11" w14:textId="59865B5B" w:rsidR="00B26E4B" w:rsidRPr="000528C0" w:rsidRDefault="00B26E4B" w:rsidP="00B26E4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T1OA 1</w:t>
            </w:r>
          </w:p>
        </w:tc>
        <w:tc>
          <w:tcPr>
            <w:tcW w:w="719" w:type="dxa"/>
            <w:shd w:val="clear" w:color="auto" w:fill="E2EFD9" w:themeFill="accent6" w:themeFillTint="33"/>
          </w:tcPr>
          <w:p w14:paraId="024FAD8E" w14:textId="4480B59B" w:rsidR="00B26E4B" w:rsidRPr="000528C0" w:rsidRDefault="00B26E4B" w:rsidP="00B26E4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45C1D3E9" w14:textId="2911C44B" w:rsidR="00B26E4B" w:rsidRPr="000528C0" w:rsidRDefault="00B26E4B" w:rsidP="00B26E4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T2OA 1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37EB7BBF" w14:textId="1B830377" w:rsidR="00B26E4B" w:rsidRPr="000528C0" w:rsidRDefault="00B26E4B" w:rsidP="00B26E4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B26E4B" w14:paraId="697FEC30" w14:textId="77777777" w:rsidTr="001336FB">
        <w:tc>
          <w:tcPr>
            <w:tcW w:w="721" w:type="dxa"/>
          </w:tcPr>
          <w:p w14:paraId="26ACB7CE" w14:textId="77777777" w:rsidR="00B26E4B" w:rsidRDefault="00B26E4B" w:rsidP="00B26E4B">
            <w:r>
              <w:t>B</w:t>
            </w:r>
          </w:p>
        </w:tc>
        <w:tc>
          <w:tcPr>
            <w:tcW w:w="720" w:type="dxa"/>
            <w:shd w:val="clear" w:color="auto" w:fill="E7E6E6" w:themeFill="background2"/>
          </w:tcPr>
          <w:p w14:paraId="4B142D75" w14:textId="46B3B252" w:rsidR="00B26E4B" w:rsidRPr="00786A23" w:rsidRDefault="00B26E4B" w:rsidP="00B26E4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719" w:type="dxa"/>
            <w:shd w:val="clear" w:color="auto" w:fill="E7E6E6" w:themeFill="background2"/>
          </w:tcPr>
          <w:p w14:paraId="6020B040" w14:textId="18F24DF1" w:rsidR="00B26E4B" w:rsidRPr="00786A23" w:rsidRDefault="00B26E4B" w:rsidP="00B26E4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719" w:type="dxa"/>
            <w:shd w:val="clear" w:color="auto" w:fill="D9E2F3" w:themeFill="accent1" w:themeFillTint="33"/>
          </w:tcPr>
          <w:p w14:paraId="611683C7" w14:textId="0EBFE634" w:rsidR="00B26E4B" w:rsidRPr="000528C0" w:rsidRDefault="00B26E4B" w:rsidP="00B26E4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D9E2F3" w:themeFill="accent1" w:themeFillTint="33"/>
          </w:tcPr>
          <w:p w14:paraId="37CA6526" w14:textId="58B73870" w:rsidR="00B26E4B" w:rsidRPr="000528C0" w:rsidRDefault="00B26E4B" w:rsidP="00B26E4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B4C6E7" w:themeFill="accent1" w:themeFillTint="66"/>
          </w:tcPr>
          <w:p w14:paraId="6A97464F" w14:textId="123D3B06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B4C6E7" w:themeFill="accent1" w:themeFillTint="66"/>
          </w:tcPr>
          <w:p w14:paraId="487126EE" w14:textId="01631034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8EAADB" w:themeFill="accent1" w:themeFillTint="99"/>
          </w:tcPr>
          <w:p w14:paraId="37EF5752" w14:textId="278D2A2A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8EAADB" w:themeFill="accent1" w:themeFillTint="99"/>
          </w:tcPr>
          <w:p w14:paraId="73F5BCFA" w14:textId="641E9E78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E2EFD9" w:themeFill="accent6" w:themeFillTint="33"/>
          </w:tcPr>
          <w:p w14:paraId="355FBB02" w14:textId="230912B4" w:rsidR="00B26E4B" w:rsidRPr="000528C0" w:rsidRDefault="00B26E4B" w:rsidP="00B26E4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E2EFD9" w:themeFill="accent6" w:themeFillTint="33"/>
          </w:tcPr>
          <w:p w14:paraId="3495FCB1" w14:textId="01239652" w:rsidR="00B26E4B" w:rsidRPr="000528C0" w:rsidRDefault="00B26E4B" w:rsidP="00B26E4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790BD848" w14:textId="3DC96CFB" w:rsidR="00B26E4B" w:rsidRPr="000528C0" w:rsidRDefault="00B26E4B" w:rsidP="00B26E4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56753505" w14:textId="43D53709" w:rsidR="00B26E4B" w:rsidRPr="000528C0" w:rsidRDefault="00B26E4B" w:rsidP="00B26E4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B26E4B" w14:paraId="0B32C0F6" w14:textId="77777777" w:rsidTr="001336FB">
        <w:tc>
          <w:tcPr>
            <w:tcW w:w="721" w:type="dxa"/>
          </w:tcPr>
          <w:p w14:paraId="6B94D270" w14:textId="77777777" w:rsidR="00B26E4B" w:rsidRDefault="00B26E4B" w:rsidP="00B26E4B">
            <w:r>
              <w:t>C</w:t>
            </w:r>
          </w:p>
        </w:tc>
        <w:tc>
          <w:tcPr>
            <w:tcW w:w="720" w:type="dxa"/>
            <w:shd w:val="clear" w:color="auto" w:fill="E7E6E6" w:themeFill="background2"/>
          </w:tcPr>
          <w:p w14:paraId="475A0D32" w14:textId="28B1B9E8" w:rsidR="00B26E4B" w:rsidRPr="00786A23" w:rsidRDefault="00B26E4B" w:rsidP="00B26E4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719" w:type="dxa"/>
            <w:shd w:val="clear" w:color="auto" w:fill="E7E6E6" w:themeFill="background2"/>
          </w:tcPr>
          <w:p w14:paraId="64B91067" w14:textId="2876CE3E" w:rsidR="00B26E4B" w:rsidRPr="00786A23" w:rsidRDefault="00B26E4B" w:rsidP="00B26E4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719" w:type="dxa"/>
            <w:shd w:val="clear" w:color="auto" w:fill="D9E2F3" w:themeFill="accent1" w:themeFillTint="33"/>
          </w:tcPr>
          <w:p w14:paraId="2AB72612" w14:textId="4041B4AC" w:rsidR="00B26E4B" w:rsidRPr="000528C0" w:rsidRDefault="00B26E4B" w:rsidP="00B26E4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D9E2F3" w:themeFill="accent1" w:themeFillTint="33"/>
          </w:tcPr>
          <w:p w14:paraId="4F3C5488" w14:textId="73958A41" w:rsidR="00B26E4B" w:rsidRPr="000528C0" w:rsidRDefault="00B26E4B" w:rsidP="00B26E4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B4C6E7" w:themeFill="accent1" w:themeFillTint="66"/>
          </w:tcPr>
          <w:p w14:paraId="5883D6FF" w14:textId="6F8EA942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B4C6E7" w:themeFill="accent1" w:themeFillTint="66"/>
          </w:tcPr>
          <w:p w14:paraId="54DBDC90" w14:textId="551908AB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8EAADB" w:themeFill="accent1" w:themeFillTint="99"/>
          </w:tcPr>
          <w:p w14:paraId="11A957AF" w14:textId="70C81683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8EAADB" w:themeFill="accent1" w:themeFillTint="99"/>
          </w:tcPr>
          <w:p w14:paraId="2895801C" w14:textId="7B79F4FA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E2EFD9" w:themeFill="accent6" w:themeFillTint="33"/>
          </w:tcPr>
          <w:p w14:paraId="0A607A1B" w14:textId="0256227B" w:rsidR="00B26E4B" w:rsidRPr="000528C0" w:rsidRDefault="00B26E4B" w:rsidP="00B26E4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E2EFD9" w:themeFill="accent6" w:themeFillTint="33"/>
          </w:tcPr>
          <w:p w14:paraId="32391FAC" w14:textId="5CD03D99" w:rsidR="00B26E4B" w:rsidRPr="000528C0" w:rsidRDefault="00B26E4B" w:rsidP="00B26E4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5480D65C" w14:textId="6668AE51" w:rsidR="00B26E4B" w:rsidRPr="000528C0" w:rsidRDefault="00B26E4B" w:rsidP="00B26E4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6DAC6F32" w14:textId="303391C4" w:rsidR="00B26E4B" w:rsidRPr="000528C0" w:rsidRDefault="00B26E4B" w:rsidP="00B26E4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B26E4B" w14:paraId="392C6369" w14:textId="77777777" w:rsidTr="001336FB">
        <w:tc>
          <w:tcPr>
            <w:tcW w:w="721" w:type="dxa"/>
          </w:tcPr>
          <w:p w14:paraId="35215125" w14:textId="77777777" w:rsidR="00B26E4B" w:rsidRDefault="00B26E4B" w:rsidP="00B26E4B">
            <w:r>
              <w:t>D</w:t>
            </w:r>
          </w:p>
        </w:tc>
        <w:tc>
          <w:tcPr>
            <w:tcW w:w="720" w:type="dxa"/>
            <w:shd w:val="clear" w:color="auto" w:fill="E7E6E6" w:themeFill="background2"/>
          </w:tcPr>
          <w:p w14:paraId="5A32BF9F" w14:textId="388A50A1" w:rsidR="00B26E4B" w:rsidRPr="00786A23" w:rsidRDefault="00B26E4B" w:rsidP="00B26E4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19" w:type="dxa"/>
            <w:shd w:val="clear" w:color="auto" w:fill="E7E6E6" w:themeFill="background2"/>
          </w:tcPr>
          <w:p w14:paraId="67EE2607" w14:textId="636F31EB" w:rsidR="00B26E4B" w:rsidRPr="00786A23" w:rsidRDefault="00B26E4B" w:rsidP="00B26E4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19" w:type="dxa"/>
            <w:shd w:val="clear" w:color="auto" w:fill="D9E2F3" w:themeFill="accent1" w:themeFillTint="33"/>
          </w:tcPr>
          <w:p w14:paraId="3635D0A2" w14:textId="563A131E" w:rsidR="00B26E4B" w:rsidRPr="000528C0" w:rsidRDefault="00B26E4B" w:rsidP="00B26E4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D9E2F3" w:themeFill="accent1" w:themeFillTint="33"/>
          </w:tcPr>
          <w:p w14:paraId="49919484" w14:textId="4511BCBA" w:rsidR="00B26E4B" w:rsidRPr="000528C0" w:rsidRDefault="00B26E4B" w:rsidP="00B26E4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B4C6E7" w:themeFill="accent1" w:themeFillTint="66"/>
          </w:tcPr>
          <w:p w14:paraId="70FB7899" w14:textId="1C1ED2EC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B4C6E7" w:themeFill="accent1" w:themeFillTint="66"/>
          </w:tcPr>
          <w:p w14:paraId="7A4E6DF4" w14:textId="21E9314F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8EAADB" w:themeFill="accent1" w:themeFillTint="99"/>
          </w:tcPr>
          <w:p w14:paraId="2DDD2AE5" w14:textId="70D21E9A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8EAADB" w:themeFill="accent1" w:themeFillTint="99"/>
          </w:tcPr>
          <w:p w14:paraId="18C35368" w14:textId="67682B04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E2EFD9" w:themeFill="accent6" w:themeFillTint="33"/>
          </w:tcPr>
          <w:p w14:paraId="186389CF" w14:textId="21583693" w:rsidR="00B26E4B" w:rsidRPr="000528C0" w:rsidRDefault="00B26E4B" w:rsidP="00B26E4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E2EFD9" w:themeFill="accent6" w:themeFillTint="33"/>
          </w:tcPr>
          <w:p w14:paraId="3DAA998C" w14:textId="3B98E716" w:rsidR="00B26E4B" w:rsidRPr="000528C0" w:rsidRDefault="00B26E4B" w:rsidP="00B26E4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54D17769" w14:textId="597D0B71" w:rsidR="00B26E4B" w:rsidRPr="000528C0" w:rsidRDefault="00B26E4B" w:rsidP="00B26E4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02DED209" w14:textId="2B5637FC" w:rsidR="00B26E4B" w:rsidRPr="000528C0" w:rsidRDefault="00B26E4B" w:rsidP="00B26E4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B26E4B" w14:paraId="551427B9" w14:textId="77777777" w:rsidTr="001336FB">
        <w:tc>
          <w:tcPr>
            <w:tcW w:w="721" w:type="dxa"/>
          </w:tcPr>
          <w:p w14:paraId="76EE7934" w14:textId="77777777" w:rsidR="00B26E4B" w:rsidRDefault="00B26E4B" w:rsidP="00B26E4B">
            <w:r>
              <w:t>E</w:t>
            </w:r>
          </w:p>
        </w:tc>
        <w:tc>
          <w:tcPr>
            <w:tcW w:w="720" w:type="dxa"/>
            <w:shd w:val="clear" w:color="auto" w:fill="E7E6E6" w:themeFill="background2"/>
          </w:tcPr>
          <w:p w14:paraId="35ACAA5D" w14:textId="26DCC3B9" w:rsidR="00B26E4B" w:rsidRPr="00786A23" w:rsidRDefault="00B26E4B" w:rsidP="00B26E4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19" w:type="dxa"/>
            <w:shd w:val="clear" w:color="auto" w:fill="E7E6E6" w:themeFill="background2"/>
          </w:tcPr>
          <w:p w14:paraId="3C108FF8" w14:textId="5B93555A" w:rsidR="00B26E4B" w:rsidRPr="00786A23" w:rsidRDefault="00B26E4B" w:rsidP="00B26E4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19" w:type="dxa"/>
            <w:shd w:val="clear" w:color="auto" w:fill="D9E2F3" w:themeFill="accent1" w:themeFillTint="33"/>
          </w:tcPr>
          <w:p w14:paraId="6270034B" w14:textId="30E8DB63" w:rsidR="00B26E4B" w:rsidRPr="000528C0" w:rsidRDefault="00B26E4B" w:rsidP="00B26E4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D9E2F3" w:themeFill="accent1" w:themeFillTint="33"/>
          </w:tcPr>
          <w:p w14:paraId="7E3B4B27" w14:textId="4383CFDB" w:rsidR="00B26E4B" w:rsidRPr="000528C0" w:rsidRDefault="00B26E4B" w:rsidP="00B26E4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B4C6E7" w:themeFill="accent1" w:themeFillTint="66"/>
          </w:tcPr>
          <w:p w14:paraId="43BF217C" w14:textId="05AABDA0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B4C6E7" w:themeFill="accent1" w:themeFillTint="66"/>
          </w:tcPr>
          <w:p w14:paraId="167477E1" w14:textId="6F17C875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8EAADB" w:themeFill="accent1" w:themeFillTint="99"/>
          </w:tcPr>
          <w:p w14:paraId="0D27A073" w14:textId="7A7C1E30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8EAADB" w:themeFill="accent1" w:themeFillTint="99"/>
          </w:tcPr>
          <w:p w14:paraId="4443079C" w14:textId="210CF84F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E2EFD9" w:themeFill="accent6" w:themeFillTint="33"/>
          </w:tcPr>
          <w:p w14:paraId="5A87CF7A" w14:textId="28AEA844" w:rsidR="00B26E4B" w:rsidRPr="000528C0" w:rsidRDefault="00B26E4B" w:rsidP="00B26E4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E2EFD9" w:themeFill="accent6" w:themeFillTint="33"/>
          </w:tcPr>
          <w:p w14:paraId="272F5310" w14:textId="18DE5367" w:rsidR="00B26E4B" w:rsidRPr="000528C0" w:rsidRDefault="00B26E4B" w:rsidP="00B26E4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5D925B30" w14:textId="3C295B3F" w:rsidR="00B26E4B" w:rsidRPr="000528C0" w:rsidRDefault="00B26E4B" w:rsidP="00B26E4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52C11A20" w14:textId="6A7AAB06" w:rsidR="00B26E4B" w:rsidRPr="000528C0" w:rsidRDefault="00B26E4B" w:rsidP="00B26E4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B26E4B" w14:paraId="35EF9F0D" w14:textId="77777777" w:rsidTr="001336FB">
        <w:tc>
          <w:tcPr>
            <w:tcW w:w="721" w:type="dxa"/>
          </w:tcPr>
          <w:p w14:paraId="0144C5D8" w14:textId="77777777" w:rsidR="00B26E4B" w:rsidRDefault="00B26E4B" w:rsidP="00B26E4B">
            <w:r>
              <w:t>F</w:t>
            </w:r>
          </w:p>
        </w:tc>
        <w:tc>
          <w:tcPr>
            <w:tcW w:w="720" w:type="dxa"/>
            <w:shd w:val="clear" w:color="auto" w:fill="E7E6E6" w:themeFill="background2"/>
          </w:tcPr>
          <w:p w14:paraId="46669695" w14:textId="78B6B960" w:rsidR="00B26E4B" w:rsidRPr="00786A23" w:rsidRDefault="00B26E4B" w:rsidP="00B26E4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719" w:type="dxa"/>
            <w:shd w:val="clear" w:color="auto" w:fill="E7E6E6" w:themeFill="background2"/>
          </w:tcPr>
          <w:p w14:paraId="68ABA4EC" w14:textId="731C1D7E" w:rsidR="00B26E4B" w:rsidRPr="00786A23" w:rsidRDefault="00B26E4B" w:rsidP="00B26E4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719" w:type="dxa"/>
            <w:shd w:val="clear" w:color="auto" w:fill="D9E2F3" w:themeFill="accent1" w:themeFillTint="33"/>
          </w:tcPr>
          <w:p w14:paraId="1BE2F264" w14:textId="3EA4B4BB" w:rsidR="00B26E4B" w:rsidRPr="000528C0" w:rsidRDefault="00B26E4B" w:rsidP="00B26E4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D9E2F3" w:themeFill="accent1" w:themeFillTint="33"/>
          </w:tcPr>
          <w:p w14:paraId="6C799515" w14:textId="1E80D289" w:rsidR="00B26E4B" w:rsidRPr="000528C0" w:rsidRDefault="00B26E4B" w:rsidP="00B26E4B">
            <w:pPr>
              <w:jc w:val="right"/>
              <w:rPr>
                <w:sz w:val="16"/>
                <w:szCs w:val="16"/>
              </w:rPr>
            </w:pPr>
            <w:r w:rsidRPr="000528C0"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B4C6E7" w:themeFill="accent1" w:themeFillTint="66"/>
          </w:tcPr>
          <w:p w14:paraId="0F592DA9" w14:textId="22A641B7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B4C6E7" w:themeFill="accent1" w:themeFillTint="66"/>
          </w:tcPr>
          <w:p w14:paraId="6B395694" w14:textId="5FD649D0" w:rsidR="00B26E4B" w:rsidRDefault="00B26E4B" w:rsidP="00B26E4B">
            <w:pPr>
              <w:jc w:val="right"/>
            </w:pPr>
            <w:r w:rsidRPr="000528C0"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8EAADB" w:themeFill="accent1" w:themeFillTint="99"/>
          </w:tcPr>
          <w:p w14:paraId="11BB4FB9" w14:textId="6CC8A56A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8EAADB" w:themeFill="accent1" w:themeFillTint="99"/>
          </w:tcPr>
          <w:p w14:paraId="59EE2BAC" w14:textId="6419C409" w:rsidR="00B26E4B" w:rsidRDefault="00B26E4B" w:rsidP="00B26E4B">
            <w:pPr>
              <w:jc w:val="right"/>
            </w:pPr>
            <w:r w:rsidRPr="000528C0"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E2EFD9" w:themeFill="accent6" w:themeFillTint="33"/>
          </w:tcPr>
          <w:p w14:paraId="210E398E" w14:textId="67696FEF" w:rsidR="00B26E4B" w:rsidRPr="000528C0" w:rsidRDefault="00B26E4B" w:rsidP="00B26E4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E2EFD9" w:themeFill="accent6" w:themeFillTint="33"/>
          </w:tcPr>
          <w:p w14:paraId="39C2CEC8" w14:textId="1099FF9D" w:rsidR="00B26E4B" w:rsidRPr="000528C0" w:rsidRDefault="00B26E4B" w:rsidP="00B26E4B">
            <w:pPr>
              <w:jc w:val="right"/>
              <w:rPr>
                <w:sz w:val="16"/>
                <w:szCs w:val="16"/>
              </w:rPr>
            </w:pPr>
            <w:r w:rsidRPr="000528C0"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0183B277" w14:textId="514E7091" w:rsidR="00B26E4B" w:rsidRPr="000528C0" w:rsidRDefault="00B26E4B" w:rsidP="00B26E4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3462309C" w14:textId="67199731" w:rsidR="00B26E4B" w:rsidRPr="000528C0" w:rsidRDefault="00B26E4B" w:rsidP="00B26E4B">
            <w:pPr>
              <w:jc w:val="right"/>
              <w:rPr>
                <w:sz w:val="16"/>
                <w:szCs w:val="16"/>
              </w:rPr>
            </w:pPr>
            <w:r w:rsidRPr="000528C0">
              <w:rPr>
                <w:sz w:val="16"/>
                <w:szCs w:val="16"/>
              </w:rPr>
              <w:t>6</w:t>
            </w:r>
          </w:p>
        </w:tc>
      </w:tr>
      <w:tr w:rsidR="0036531E" w14:paraId="347AD888" w14:textId="77777777" w:rsidTr="0036531E">
        <w:tc>
          <w:tcPr>
            <w:tcW w:w="721" w:type="dxa"/>
          </w:tcPr>
          <w:p w14:paraId="44B5748D" w14:textId="77777777" w:rsidR="0036531E" w:rsidRDefault="0036531E" w:rsidP="0036531E">
            <w:r>
              <w:t>G</w:t>
            </w:r>
          </w:p>
        </w:tc>
        <w:tc>
          <w:tcPr>
            <w:tcW w:w="720" w:type="dxa"/>
            <w:shd w:val="clear" w:color="auto" w:fill="E7E6E6" w:themeFill="background2"/>
          </w:tcPr>
          <w:p w14:paraId="004517A6" w14:textId="3A0605E9" w:rsidR="0036531E" w:rsidRPr="00EC09D1" w:rsidRDefault="0036531E" w:rsidP="0036531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</w:p>
        </w:tc>
        <w:tc>
          <w:tcPr>
            <w:tcW w:w="719" w:type="dxa"/>
            <w:shd w:val="clear" w:color="auto" w:fill="E7E6E6" w:themeFill="background2"/>
          </w:tcPr>
          <w:p w14:paraId="75A8E749" w14:textId="73D46B28" w:rsidR="0036531E" w:rsidRPr="00EC09D1" w:rsidRDefault="0036531E" w:rsidP="0036531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</w:p>
        </w:tc>
        <w:tc>
          <w:tcPr>
            <w:tcW w:w="719" w:type="dxa"/>
            <w:shd w:val="clear" w:color="auto" w:fill="E7E6E6" w:themeFill="background2"/>
          </w:tcPr>
          <w:p w14:paraId="6BBDCD43" w14:textId="141D85D4" w:rsidR="0036531E" w:rsidRPr="0036531E" w:rsidRDefault="0036531E" w:rsidP="0036531E">
            <w:pPr>
              <w:jc w:val="right"/>
              <w:rPr>
                <w:sz w:val="16"/>
                <w:szCs w:val="16"/>
              </w:rPr>
            </w:pPr>
            <w:r w:rsidRPr="0036531E">
              <w:rPr>
                <w:sz w:val="16"/>
                <w:szCs w:val="16"/>
              </w:rPr>
              <w:t>H</w:t>
            </w:r>
          </w:p>
        </w:tc>
        <w:tc>
          <w:tcPr>
            <w:tcW w:w="719" w:type="dxa"/>
            <w:shd w:val="clear" w:color="auto" w:fill="E7E6E6" w:themeFill="background2"/>
          </w:tcPr>
          <w:p w14:paraId="6B786139" w14:textId="445492FB" w:rsidR="0036531E" w:rsidRPr="0036531E" w:rsidRDefault="0036531E" w:rsidP="0036531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19" w:type="dxa"/>
            <w:shd w:val="clear" w:color="auto" w:fill="E7E6E6" w:themeFill="background2"/>
          </w:tcPr>
          <w:p w14:paraId="0436B87A" w14:textId="4BA3C2BF" w:rsidR="0036531E" w:rsidRPr="0036531E" w:rsidRDefault="0036531E" w:rsidP="0036531E">
            <w:pPr>
              <w:jc w:val="right"/>
              <w:rPr>
                <w:sz w:val="16"/>
                <w:szCs w:val="16"/>
              </w:rPr>
            </w:pPr>
            <w:r w:rsidRPr="0036531E">
              <w:rPr>
                <w:sz w:val="16"/>
                <w:szCs w:val="16"/>
              </w:rPr>
              <w:t>I</w:t>
            </w:r>
          </w:p>
        </w:tc>
        <w:tc>
          <w:tcPr>
            <w:tcW w:w="719" w:type="dxa"/>
            <w:shd w:val="clear" w:color="auto" w:fill="E7E6E6" w:themeFill="background2"/>
          </w:tcPr>
          <w:p w14:paraId="424FE208" w14:textId="2F62FD0C" w:rsidR="0036531E" w:rsidRPr="0036531E" w:rsidRDefault="0036531E" w:rsidP="0036531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719" w:type="dxa"/>
          </w:tcPr>
          <w:p w14:paraId="0D9F3236" w14:textId="77777777" w:rsidR="0036531E" w:rsidRDefault="0036531E" w:rsidP="0036531E"/>
        </w:tc>
        <w:tc>
          <w:tcPr>
            <w:tcW w:w="719" w:type="dxa"/>
          </w:tcPr>
          <w:p w14:paraId="2F560B46" w14:textId="77777777" w:rsidR="0036531E" w:rsidRDefault="0036531E" w:rsidP="0036531E"/>
        </w:tc>
        <w:tc>
          <w:tcPr>
            <w:tcW w:w="719" w:type="dxa"/>
          </w:tcPr>
          <w:p w14:paraId="12FB451D" w14:textId="77777777" w:rsidR="0036531E" w:rsidRDefault="0036531E" w:rsidP="0036531E"/>
        </w:tc>
        <w:tc>
          <w:tcPr>
            <w:tcW w:w="719" w:type="dxa"/>
          </w:tcPr>
          <w:p w14:paraId="4C97245A" w14:textId="77777777" w:rsidR="0036531E" w:rsidRDefault="0036531E" w:rsidP="0036531E"/>
        </w:tc>
        <w:tc>
          <w:tcPr>
            <w:tcW w:w="719" w:type="dxa"/>
          </w:tcPr>
          <w:p w14:paraId="5D5A8116" w14:textId="77777777" w:rsidR="0036531E" w:rsidRDefault="0036531E" w:rsidP="0036531E"/>
        </w:tc>
        <w:tc>
          <w:tcPr>
            <w:tcW w:w="719" w:type="dxa"/>
          </w:tcPr>
          <w:p w14:paraId="74171483" w14:textId="77777777" w:rsidR="0036531E" w:rsidRDefault="0036531E" w:rsidP="0036531E"/>
        </w:tc>
      </w:tr>
      <w:tr w:rsidR="0036531E" w14:paraId="0368E38D" w14:textId="77777777" w:rsidTr="001336FB">
        <w:tc>
          <w:tcPr>
            <w:tcW w:w="721" w:type="dxa"/>
          </w:tcPr>
          <w:p w14:paraId="67D1A575" w14:textId="77777777" w:rsidR="0036531E" w:rsidRDefault="0036531E" w:rsidP="001336FB">
            <w:r>
              <w:t>H</w:t>
            </w:r>
          </w:p>
        </w:tc>
        <w:tc>
          <w:tcPr>
            <w:tcW w:w="720" w:type="dxa"/>
          </w:tcPr>
          <w:p w14:paraId="70C5615A" w14:textId="77777777" w:rsidR="0036531E" w:rsidRDefault="0036531E" w:rsidP="001336FB"/>
        </w:tc>
        <w:tc>
          <w:tcPr>
            <w:tcW w:w="719" w:type="dxa"/>
          </w:tcPr>
          <w:p w14:paraId="5F34B075" w14:textId="77777777" w:rsidR="0036531E" w:rsidRDefault="0036531E" w:rsidP="001336FB"/>
        </w:tc>
        <w:tc>
          <w:tcPr>
            <w:tcW w:w="719" w:type="dxa"/>
          </w:tcPr>
          <w:p w14:paraId="03624E9A" w14:textId="77777777" w:rsidR="0036531E" w:rsidRDefault="0036531E" w:rsidP="001336FB"/>
        </w:tc>
        <w:tc>
          <w:tcPr>
            <w:tcW w:w="719" w:type="dxa"/>
          </w:tcPr>
          <w:p w14:paraId="6D6E121B" w14:textId="77777777" w:rsidR="0036531E" w:rsidRDefault="0036531E" w:rsidP="001336FB"/>
        </w:tc>
        <w:tc>
          <w:tcPr>
            <w:tcW w:w="719" w:type="dxa"/>
          </w:tcPr>
          <w:p w14:paraId="32B97D70" w14:textId="77777777" w:rsidR="0036531E" w:rsidRDefault="0036531E" w:rsidP="001336FB"/>
        </w:tc>
        <w:tc>
          <w:tcPr>
            <w:tcW w:w="719" w:type="dxa"/>
          </w:tcPr>
          <w:p w14:paraId="110DED42" w14:textId="77777777" w:rsidR="0036531E" w:rsidRDefault="0036531E" w:rsidP="001336FB"/>
        </w:tc>
        <w:tc>
          <w:tcPr>
            <w:tcW w:w="719" w:type="dxa"/>
          </w:tcPr>
          <w:p w14:paraId="5E53BFF6" w14:textId="77777777" w:rsidR="0036531E" w:rsidRDefault="0036531E" w:rsidP="001336FB"/>
        </w:tc>
        <w:tc>
          <w:tcPr>
            <w:tcW w:w="719" w:type="dxa"/>
          </w:tcPr>
          <w:p w14:paraId="4DF8290B" w14:textId="77777777" w:rsidR="0036531E" w:rsidRDefault="0036531E" w:rsidP="001336FB"/>
        </w:tc>
        <w:tc>
          <w:tcPr>
            <w:tcW w:w="719" w:type="dxa"/>
          </w:tcPr>
          <w:p w14:paraId="444B5B52" w14:textId="77777777" w:rsidR="0036531E" w:rsidRDefault="0036531E" w:rsidP="001336FB"/>
        </w:tc>
        <w:tc>
          <w:tcPr>
            <w:tcW w:w="719" w:type="dxa"/>
          </w:tcPr>
          <w:p w14:paraId="19FB27D7" w14:textId="77777777" w:rsidR="0036531E" w:rsidRDefault="0036531E" w:rsidP="001336FB"/>
        </w:tc>
        <w:tc>
          <w:tcPr>
            <w:tcW w:w="719" w:type="dxa"/>
          </w:tcPr>
          <w:p w14:paraId="53342EC8" w14:textId="77777777" w:rsidR="0036531E" w:rsidRDefault="0036531E" w:rsidP="001336FB"/>
        </w:tc>
        <w:tc>
          <w:tcPr>
            <w:tcW w:w="719" w:type="dxa"/>
          </w:tcPr>
          <w:p w14:paraId="13F39A08" w14:textId="77777777" w:rsidR="0036531E" w:rsidRDefault="0036531E" w:rsidP="001336FB"/>
        </w:tc>
      </w:tr>
    </w:tbl>
    <w:p w14:paraId="69EE4600" w14:textId="77777777" w:rsidR="0036531E" w:rsidRDefault="0036531E" w:rsidP="003653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720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36531E" w14:paraId="302C608C" w14:textId="77777777" w:rsidTr="001336FB">
        <w:tc>
          <w:tcPr>
            <w:tcW w:w="721" w:type="dxa"/>
          </w:tcPr>
          <w:p w14:paraId="75006D86" w14:textId="77777777" w:rsidR="0036531E" w:rsidRDefault="0036531E" w:rsidP="001336FB"/>
        </w:tc>
        <w:tc>
          <w:tcPr>
            <w:tcW w:w="720" w:type="dxa"/>
          </w:tcPr>
          <w:p w14:paraId="2C76B3BA" w14:textId="77777777" w:rsidR="0036531E" w:rsidRDefault="0036531E" w:rsidP="001336FB">
            <w:r>
              <w:t>1</w:t>
            </w:r>
          </w:p>
        </w:tc>
        <w:tc>
          <w:tcPr>
            <w:tcW w:w="719" w:type="dxa"/>
          </w:tcPr>
          <w:p w14:paraId="60D9BEC2" w14:textId="77777777" w:rsidR="0036531E" w:rsidRDefault="0036531E" w:rsidP="001336FB">
            <w:r>
              <w:t>2</w:t>
            </w:r>
          </w:p>
        </w:tc>
        <w:tc>
          <w:tcPr>
            <w:tcW w:w="719" w:type="dxa"/>
          </w:tcPr>
          <w:p w14:paraId="1C7810AA" w14:textId="77777777" w:rsidR="0036531E" w:rsidRDefault="0036531E" w:rsidP="001336FB">
            <w:r>
              <w:t>3</w:t>
            </w:r>
          </w:p>
        </w:tc>
        <w:tc>
          <w:tcPr>
            <w:tcW w:w="719" w:type="dxa"/>
          </w:tcPr>
          <w:p w14:paraId="45240AB8" w14:textId="77777777" w:rsidR="0036531E" w:rsidRDefault="0036531E" w:rsidP="001336FB">
            <w:r>
              <w:t>4</w:t>
            </w:r>
          </w:p>
        </w:tc>
        <w:tc>
          <w:tcPr>
            <w:tcW w:w="719" w:type="dxa"/>
          </w:tcPr>
          <w:p w14:paraId="12BC2131" w14:textId="77777777" w:rsidR="0036531E" w:rsidRDefault="0036531E" w:rsidP="001336FB">
            <w:r>
              <w:t>5</w:t>
            </w:r>
          </w:p>
        </w:tc>
        <w:tc>
          <w:tcPr>
            <w:tcW w:w="719" w:type="dxa"/>
          </w:tcPr>
          <w:p w14:paraId="5652214D" w14:textId="77777777" w:rsidR="0036531E" w:rsidRDefault="0036531E" w:rsidP="001336FB">
            <w:r>
              <w:t>6</w:t>
            </w:r>
          </w:p>
        </w:tc>
        <w:tc>
          <w:tcPr>
            <w:tcW w:w="719" w:type="dxa"/>
          </w:tcPr>
          <w:p w14:paraId="27D47246" w14:textId="77777777" w:rsidR="0036531E" w:rsidRDefault="0036531E" w:rsidP="001336FB">
            <w:r>
              <w:t>7</w:t>
            </w:r>
          </w:p>
        </w:tc>
        <w:tc>
          <w:tcPr>
            <w:tcW w:w="719" w:type="dxa"/>
          </w:tcPr>
          <w:p w14:paraId="1C309F1B" w14:textId="77777777" w:rsidR="0036531E" w:rsidRDefault="0036531E" w:rsidP="001336FB">
            <w:r>
              <w:t>8</w:t>
            </w:r>
          </w:p>
        </w:tc>
        <w:tc>
          <w:tcPr>
            <w:tcW w:w="719" w:type="dxa"/>
          </w:tcPr>
          <w:p w14:paraId="105480B7" w14:textId="77777777" w:rsidR="0036531E" w:rsidRDefault="0036531E" w:rsidP="001336FB">
            <w:r>
              <w:t>9</w:t>
            </w:r>
          </w:p>
        </w:tc>
        <w:tc>
          <w:tcPr>
            <w:tcW w:w="719" w:type="dxa"/>
          </w:tcPr>
          <w:p w14:paraId="14DA9EE9" w14:textId="77777777" w:rsidR="0036531E" w:rsidRDefault="0036531E" w:rsidP="001336FB">
            <w:r>
              <w:t>10</w:t>
            </w:r>
          </w:p>
        </w:tc>
        <w:tc>
          <w:tcPr>
            <w:tcW w:w="719" w:type="dxa"/>
          </w:tcPr>
          <w:p w14:paraId="220F0D7D" w14:textId="77777777" w:rsidR="0036531E" w:rsidRDefault="0036531E" w:rsidP="001336FB">
            <w:r>
              <w:t>11</w:t>
            </w:r>
          </w:p>
        </w:tc>
        <w:tc>
          <w:tcPr>
            <w:tcW w:w="719" w:type="dxa"/>
          </w:tcPr>
          <w:p w14:paraId="36853AC5" w14:textId="77777777" w:rsidR="0036531E" w:rsidRDefault="0036531E" w:rsidP="001336FB">
            <w:r>
              <w:t>12</w:t>
            </w:r>
          </w:p>
        </w:tc>
      </w:tr>
      <w:tr w:rsidR="00B26E4B" w14:paraId="1B677703" w14:textId="77777777" w:rsidTr="001336FB">
        <w:tc>
          <w:tcPr>
            <w:tcW w:w="721" w:type="dxa"/>
          </w:tcPr>
          <w:p w14:paraId="3180B18D" w14:textId="77777777" w:rsidR="00B26E4B" w:rsidRDefault="00B26E4B" w:rsidP="00B26E4B">
            <w:r>
              <w:t>A</w:t>
            </w:r>
          </w:p>
        </w:tc>
        <w:tc>
          <w:tcPr>
            <w:tcW w:w="720" w:type="dxa"/>
            <w:shd w:val="clear" w:color="auto" w:fill="E7E6E6" w:themeFill="background2"/>
          </w:tcPr>
          <w:p w14:paraId="31284E22" w14:textId="4B0BBA18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Std A</w:t>
            </w:r>
          </w:p>
        </w:tc>
        <w:tc>
          <w:tcPr>
            <w:tcW w:w="719" w:type="dxa"/>
            <w:shd w:val="clear" w:color="auto" w:fill="E7E6E6" w:themeFill="background2"/>
          </w:tcPr>
          <w:p w14:paraId="724A3502" w14:textId="294FC245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23E07295" w14:textId="7B772DE0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T3OA 1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7498847C" w14:textId="642B43D7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1A1F7865" w14:textId="3F1D36BB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T1HW1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445A6B2C" w14:textId="749FD2F1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5BCE3E77" w14:textId="01E0FF5E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T2HW1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123F4003" w14:textId="43D4F0FB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D966" w:themeFill="accent4" w:themeFillTint="99"/>
          </w:tcPr>
          <w:p w14:paraId="1F877255" w14:textId="02A994A1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T3HW1</w:t>
            </w:r>
          </w:p>
        </w:tc>
        <w:tc>
          <w:tcPr>
            <w:tcW w:w="719" w:type="dxa"/>
            <w:shd w:val="clear" w:color="auto" w:fill="FFD966" w:themeFill="accent4" w:themeFillTint="99"/>
          </w:tcPr>
          <w:p w14:paraId="2A39E60C" w14:textId="254AA507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0A3B128F" w14:textId="78BF3590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BL 1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1743B445" w14:textId="197A36D7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</w:tr>
      <w:tr w:rsidR="00B26E4B" w14:paraId="734BDF02" w14:textId="77777777" w:rsidTr="001336FB">
        <w:tc>
          <w:tcPr>
            <w:tcW w:w="721" w:type="dxa"/>
          </w:tcPr>
          <w:p w14:paraId="6B4D6D8D" w14:textId="77777777" w:rsidR="00B26E4B" w:rsidRDefault="00B26E4B" w:rsidP="00B26E4B">
            <w:r>
              <w:t>B</w:t>
            </w:r>
          </w:p>
        </w:tc>
        <w:tc>
          <w:tcPr>
            <w:tcW w:w="720" w:type="dxa"/>
            <w:shd w:val="clear" w:color="auto" w:fill="E7E6E6" w:themeFill="background2"/>
          </w:tcPr>
          <w:p w14:paraId="1470B4A9" w14:textId="0367B14B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719" w:type="dxa"/>
            <w:shd w:val="clear" w:color="auto" w:fill="E7E6E6" w:themeFill="background2"/>
          </w:tcPr>
          <w:p w14:paraId="42CF6361" w14:textId="46C31436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29244B9E" w14:textId="2DF75EF6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7075BBE5" w14:textId="347793C0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6FB635AD" w14:textId="4CABD772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3C3626DB" w14:textId="617301A3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047D86E3" w14:textId="2A20FF47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5EAC7872" w14:textId="1D0E1F11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D966" w:themeFill="accent4" w:themeFillTint="99"/>
          </w:tcPr>
          <w:p w14:paraId="1995A048" w14:textId="11031258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D966" w:themeFill="accent4" w:themeFillTint="99"/>
          </w:tcPr>
          <w:p w14:paraId="1C32AF18" w14:textId="58D940DC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5F73E364" w14:textId="324B8D9C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7BE74B97" w14:textId="505E6E1B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</w:tr>
      <w:tr w:rsidR="00B26E4B" w14:paraId="7C561C7C" w14:textId="77777777" w:rsidTr="001336FB">
        <w:tc>
          <w:tcPr>
            <w:tcW w:w="721" w:type="dxa"/>
          </w:tcPr>
          <w:p w14:paraId="40B73302" w14:textId="77777777" w:rsidR="00B26E4B" w:rsidRDefault="00B26E4B" w:rsidP="00B26E4B">
            <w:r>
              <w:t>C</w:t>
            </w:r>
          </w:p>
        </w:tc>
        <w:tc>
          <w:tcPr>
            <w:tcW w:w="720" w:type="dxa"/>
            <w:shd w:val="clear" w:color="auto" w:fill="E7E6E6" w:themeFill="background2"/>
          </w:tcPr>
          <w:p w14:paraId="4F2CA120" w14:textId="0D88A586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719" w:type="dxa"/>
            <w:shd w:val="clear" w:color="auto" w:fill="E7E6E6" w:themeFill="background2"/>
          </w:tcPr>
          <w:p w14:paraId="7E2E3AD0" w14:textId="741E9EA9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4E9336DF" w14:textId="55004838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00ACE5DA" w14:textId="4365AA7D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03FA91B3" w14:textId="73B492EC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3EB427AA" w14:textId="3CF69868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20628D78" w14:textId="7DB4B3DE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7FD9ED9C" w14:textId="7DC8E238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D966" w:themeFill="accent4" w:themeFillTint="99"/>
          </w:tcPr>
          <w:p w14:paraId="667D82A4" w14:textId="4E21B4E1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D966" w:themeFill="accent4" w:themeFillTint="99"/>
          </w:tcPr>
          <w:p w14:paraId="7809A8EA" w14:textId="6BF394AB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25A202F5" w14:textId="31E109E4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535844D9" w14:textId="76736178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</w:tr>
      <w:tr w:rsidR="00B26E4B" w14:paraId="30FCC40C" w14:textId="77777777" w:rsidTr="001336FB">
        <w:tc>
          <w:tcPr>
            <w:tcW w:w="721" w:type="dxa"/>
          </w:tcPr>
          <w:p w14:paraId="0E8FB138" w14:textId="77777777" w:rsidR="00B26E4B" w:rsidRDefault="00B26E4B" w:rsidP="00B26E4B">
            <w:r>
              <w:t>D</w:t>
            </w:r>
          </w:p>
        </w:tc>
        <w:tc>
          <w:tcPr>
            <w:tcW w:w="720" w:type="dxa"/>
            <w:shd w:val="clear" w:color="auto" w:fill="E7E6E6" w:themeFill="background2"/>
          </w:tcPr>
          <w:p w14:paraId="398E61AC" w14:textId="50EF75E1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19" w:type="dxa"/>
            <w:shd w:val="clear" w:color="auto" w:fill="E7E6E6" w:themeFill="background2"/>
          </w:tcPr>
          <w:p w14:paraId="2645E365" w14:textId="079B0B0D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62316059" w14:textId="19A6E11B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1B4A1B30" w14:textId="2448E715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0501C6A6" w14:textId="7346EC2D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302E8959" w14:textId="50090097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0457FA45" w14:textId="388DF7F3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3E28E1DD" w14:textId="4BB2F5A4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D966" w:themeFill="accent4" w:themeFillTint="99"/>
          </w:tcPr>
          <w:p w14:paraId="416DA8FC" w14:textId="5D97A3F1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D966" w:themeFill="accent4" w:themeFillTint="99"/>
          </w:tcPr>
          <w:p w14:paraId="26F8B340" w14:textId="4D8AFD46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2E0160B6" w14:textId="2DB58E19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05E80461" w14:textId="455AEEB8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</w:tr>
      <w:tr w:rsidR="00B26E4B" w14:paraId="202E5067" w14:textId="77777777" w:rsidTr="001336FB">
        <w:tc>
          <w:tcPr>
            <w:tcW w:w="721" w:type="dxa"/>
          </w:tcPr>
          <w:p w14:paraId="6BF9CCC9" w14:textId="77777777" w:rsidR="00B26E4B" w:rsidRDefault="00B26E4B" w:rsidP="00B26E4B">
            <w:r>
              <w:t>E</w:t>
            </w:r>
          </w:p>
        </w:tc>
        <w:tc>
          <w:tcPr>
            <w:tcW w:w="720" w:type="dxa"/>
            <w:shd w:val="clear" w:color="auto" w:fill="E7E6E6" w:themeFill="background2"/>
          </w:tcPr>
          <w:p w14:paraId="69321F59" w14:textId="3F6CD824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19" w:type="dxa"/>
            <w:shd w:val="clear" w:color="auto" w:fill="E7E6E6" w:themeFill="background2"/>
          </w:tcPr>
          <w:p w14:paraId="42E97B90" w14:textId="764B4308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1236222D" w14:textId="1F60F79D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41C9CA2D" w14:textId="5BC6E439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755DF22B" w14:textId="2413384E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302042F3" w14:textId="5E98DBAE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60B52A55" w14:textId="4572809E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2125F8B7" w14:textId="721F0897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D966" w:themeFill="accent4" w:themeFillTint="99"/>
          </w:tcPr>
          <w:p w14:paraId="48C3454B" w14:textId="38EA3BB4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D966" w:themeFill="accent4" w:themeFillTint="99"/>
          </w:tcPr>
          <w:p w14:paraId="06462CA9" w14:textId="00712FFC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4D2BFDC6" w14:textId="7521E864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2BB37F7B" w14:textId="32602547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</w:tr>
      <w:tr w:rsidR="00B26E4B" w14:paraId="6E48915C" w14:textId="77777777" w:rsidTr="001336FB">
        <w:tc>
          <w:tcPr>
            <w:tcW w:w="721" w:type="dxa"/>
          </w:tcPr>
          <w:p w14:paraId="2BCF342B" w14:textId="77777777" w:rsidR="00B26E4B" w:rsidRDefault="00B26E4B" w:rsidP="00B26E4B">
            <w:r>
              <w:t>F</w:t>
            </w:r>
          </w:p>
        </w:tc>
        <w:tc>
          <w:tcPr>
            <w:tcW w:w="720" w:type="dxa"/>
            <w:shd w:val="clear" w:color="auto" w:fill="E7E6E6" w:themeFill="background2"/>
          </w:tcPr>
          <w:p w14:paraId="47112AAA" w14:textId="77631C79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719" w:type="dxa"/>
            <w:shd w:val="clear" w:color="auto" w:fill="E7E6E6" w:themeFill="background2"/>
          </w:tcPr>
          <w:p w14:paraId="789E9BD0" w14:textId="5FB1FAD0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77CC7584" w14:textId="1220B900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79C54C00" w14:textId="408B1457" w:rsidR="00B26E4B" w:rsidRDefault="00B26E4B" w:rsidP="00B26E4B">
            <w:pPr>
              <w:jc w:val="right"/>
            </w:pPr>
            <w:r w:rsidRPr="000528C0"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2101905E" w14:textId="1292AD90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540C1D12" w14:textId="005C07EE" w:rsidR="00B26E4B" w:rsidRDefault="00B26E4B" w:rsidP="00B26E4B">
            <w:pPr>
              <w:jc w:val="right"/>
            </w:pPr>
            <w:r w:rsidRPr="000528C0"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6FC41AD8" w14:textId="18A75746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5146D278" w14:textId="34E4233D" w:rsidR="00B26E4B" w:rsidRDefault="00B26E4B" w:rsidP="00B26E4B">
            <w:pPr>
              <w:jc w:val="right"/>
            </w:pPr>
            <w:r w:rsidRPr="000528C0"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D966" w:themeFill="accent4" w:themeFillTint="99"/>
          </w:tcPr>
          <w:p w14:paraId="25052521" w14:textId="438462E9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D966" w:themeFill="accent4" w:themeFillTint="99"/>
          </w:tcPr>
          <w:p w14:paraId="516E2D2B" w14:textId="702FE8F7" w:rsidR="00B26E4B" w:rsidRDefault="00B26E4B" w:rsidP="00B26E4B">
            <w:pPr>
              <w:jc w:val="right"/>
            </w:pPr>
            <w:r w:rsidRPr="000528C0"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0AC79DB8" w14:textId="73F80A0D" w:rsidR="00B26E4B" w:rsidRDefault="00B26E4B" w:rsidP="00B26E4B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26FA602E" w14:textId="46DAC5D1" w:rsidR="00B26E4B" w:rsidRDefault="00B26E4B" w:rsidP="00B26E4B">
            <w:pPr>
              <w:jc w:val="right"/>
            </w:pPr>
            <w:r w:rsidRPr="000528C0">
              <w:rPr>
                <w:sz w:val="16"/>
                <w:szCs w:val="16"/>
              </w:rPr>
              <w:t>6</w:t>
            </w:r>
          </w:p>
        </w:tc>
      </w:tr>
      <w:tr w:rsidR="0036531E" w14:paraId="6AD326F8" w14:textId="77777777" w:rsidTr="0036531E">
        <w:tc>
          <w:tcPr>
            <w:tcW w:w="721" w:type="dxa"/>
          </w:tcPr>
          <w:p w14:paraId="70FD6FA7" w14:textId="77777777" w:rsidR="0036531E" w:rsidRDefault="0036531E" w:rsidP="0036531E">
            <w:r>
              <w:t>G</w:t>
            </w:r>
          </w:p>
        </w:tc>
        <w:tc>
          <w:tcPr>
            <w:tcW w:w="720" w:type="dxa"/>
            <w:shd w:val="clear" w:color="auto" w:fill="E7E6E6" w:themeFill="background2"/>
          </w:tcPr>
          <w:p w14:paraId="45B155F9" w14:textId="11807815" w:rsidR="0036531E" w:rsidRDefault="0036531E" w:rsidP="0036531E">
            <w:pPr>
              <w:jc w:val="right"/>
            </w:pPr>
            <w:r>
              <w:rPr>
                <w:sz w:val="16"/>
                <w:szCs w:val="16"/>
              </w:rPr>
              <w:t>G</w:t>
            </w:r>
          </w:p>
        </w:tc>
        <w:tc>
          <w:tcPr>
            <w:tcW w:w="719" w:type="dxa"/>
            <w:shd w:val="clear" w:color="auto" w:fill="E7E6E6" w:themeFill="background2"/>
          </w:tcPr>
          <w:p w14:paraId="3F3C187C" w14:textId="6C479EE5" w:rsidR="0036531E" w:rsidRDefault="0036531E" w:rsidP="0036531E">
            <w:pPr>
              <w:jc w:val="right"/>
            </w:pPr>
            <w:r>
              <w:rPr>
                <w:sz w:val="16"/>
                <w:szCs w:val="16"/>
              </w:rPr>
              <w:t>G</w:t>
            </w:r>
          </w:p>
        </w:tc>
        <w:tc>
          <w:tcPr>
            <w:tcW w:w="719" w:type="dxa"/>
            <w:shd w:val="clear" w:color="auto" w:fill="E7E6E6" w:themeFill="background2"/>
          </w:tcPr>
          <w:p w14:paraId="7F841D84" w14:textId="64552C8B" w:rsidR="0036531E" w:rsidRDefault="0036531E" w:rsidP="0036531E">
            <w:r w:rsidRPr="0036531E">
              <w:rPr>
                <w:sz w:val="16"/>
                <w:szCs w:val="16"/>
              </w:rPr>
              <w:t>H</w:t>
            </w:r>
          </w:p>
        </w:tc>
        <w:tc>
          <w:tcPr>
            <w:tcW w:w="719" w:type="dxa"/>
            <w:shd w:val="clear" w:color="auto" w:fill="E7E6E6" w:themeFill="background2"/>
          </w:tcPr>
          <w:p w14:paraId="0A6D544E" w14:textId="329ACEAD" w:rsidR="0036531E" w:rsidRDefault="0036531E" w:rsidP="0036531E">
            <w:r>
              <w:rPr>
                <w:sz w:val="16"/>
                <w:szCs w:val="16"/>
              </w:rPr>
              <w:t>H</w:t>
            </w:r>
          </w:p>
        </w:tc>
        <w:tc>
          <w:tcPr>
            <w:tcW w:w="719" w:type="dxa"/>
            <w:shd w:val="clear" w:color="auto" w:fill="E7E6E6" w:themeFill="background2"/>
          </w:tcPr>
          <w:p w14:paraId="1F47F7D9" w14:textId="77F79830" w:rsidR="0036531E" w:rsidRDefault="0036531E" w:rsidP="0036531E">
            <w:r w:rsidRPr="0036531E">
              <w:rPr>
                <w:sz w:val="16"/>
                <w:szCs w:val="16"/>
              </w:rPr>
              <w:t>I</w:t>
            </w:r>
          </w:p>
        </w:tc>
        <w:tc>
          <w:tcPr>
            <w:tcW w:w="719" w:type="dxa"/>
            <w:shd w:val="clear" w:color="auto" w:fill="E7E6E6" w:themeFill="background2"/>
          </w:tcPr>
          <w:p w14:paraId="26FC0C8F" w14:textId="7096655E" w:rsidR="0036531E" w:rsidRDefault="0036531E" w:rsidP="0036531E">
            <w:r>
              <w:rPr>
                <w:sz w:val="16"/>
                <w:szCs w:val="16"/>
              </w:rPr>
              <w:t>I</w:t>
            </w:r>
          </w:p>
        </w:tc>
        <w:tc>
          <w:tcPr>
            <w:tcW w:w="719" w:type="dxa"/>
          </w:tcPr>
          <w:p w14:paraId="2E7AA3CA" w14:textId="77777777" w:rsidR="0036531E" w:rsidRDefault="0036531E" w:rsidP="0036531E"/>
        </w:tc>
        <w:tc>
          <w:tcPr>
            <w:tcW w:w="719" w:type="dxa"/>
          </w:tcPr>
          <w:p w14:paraId="31EA4E0E" w14:textId="77777777" w:rsidR="0036531E" w:rsidRDefault="0036531E" w:rsidP="0036531E"/>
        </w:tc>
        <w:tc>
          <w:tcPr>
            <w:tcW w:w="719" w:type="dxa"/>
          </w:tcPr>
          <w:p w14:paraId="04C1487B" w14:textId="77777777" w:rsidR="0036531E" w:rsidRDefault="0036531E" w:rsidP="0036531E"/>
        </w:tc>
        <w:tc>
          <w:tcPr>
            <w:tcW w:w="719" w:type="dxa"/>
          </w:tcPr>
          <w:p w14:paraId="06063E8D" w14:textId="77777777" w:rsidR="0036531E" w:rsidRDefault="0036531E" w:rsidP="0036531E"/>
        </w:tc>
        <w:tc>
          <w:tcPr>
            <w:tcW w:w="719" w:type="dxa"/>
          </w:tcPr>
          <w:p w14:paraId="389A4C9D" w14:textId="77777777" w:rsidR="0036531E" w:rsidRDefault="0036531E" w:rsidP="0036531E"/>
        </w:tc>
        <w:tc>
          <w:tcPr>
            <w:tcW w:w="719" w:type="dxa"/>
          </w:tcPr>
          <w:p w14:paraId="1279EF04" w14:textId="77777777" w:rsidR="0036531E" w:rsidRDefault="0036531E" w:rsidP="0036531E"/>
        </w:tc>
      </w:tr>
      <w:tr w:rsidR="0036531E" w14:paraId="62565973" w14:textId="77777777" w:rsidTr="001336FB">
        <w:tc>
          <w:tcPr>
            <w:tcW w:w="721" w:type="dxa"/>
          </w:tcPr>
          <w:p w14:paraId="418AF2FA" w14:textId="77777777" w:rsidR="0036531E" w:rsidRDefault="0036531E" w:rsidP="0036531E">
            <w:r>
              <w:t>H</w:t>
            </w:r>
          </w:p>
        </w:tc>
        <w:tc>
          <w:tcPr>
            <w:tcW w:w="720" w:type="dxa"/>
          </w:tcPr>
          <w:p w14:paraId="0A983678" w14:textId="77777777" w:rsidR="0036531E" w:rsidRDefault="0036531E" w:rsidP="0036531E"/>
        </w:tc>
        <w:tc>
          <w:tcPr>
            <w:tcW w:w="719" w:type="dxa"/>
          </w:tcPr>
          <w:p w14:paraId="0C6E3E50" w14:textId="77777777" w:rsidR="0036531E" w:rsidRDefault="0036531E" w:rsidP="0036531E"/>
        </w:tc>
        <w:tc>
          <w:tcPr>
            <w:tcW w:w="719" w:type="dxa"/>
          </w:tcPr>
          <w:p w14:paraId="7C5936AF" w14:textId="77777777" w:rsidR="0036531E" w:rsidRDefault="0036531E" w:rsidP="0036531E"/>
        </w:tc>
        <w:tc>
          <w:tcPr>
            <w:tcW w:w="719" w:type="dxa"/>
          </w:tcPr>
          <w:p w14:paraId="0593DD8D" w14:textId="77777777" w:rsidR="0036531E" w:rsidRDefault="0036531E" w:rsidP="0036531E"/>
        </w:tc>
        <w:tc>
          <w:tcPr>
            <w:tcW w:w="719" w:type="dxa"/>
          </w:tcPr>
          <w:p w14:paraId="14A71502" w14:textId="77777777" w:rsidR="0036531E" w:rsidRDefault="0036531E" w:rsidP="0036531E"/>
        </w:tc>
        <w:tc>
          <w:tcPr>
            <w:tcW w:w="719" w:type="dxa"/>
          </w:tcPr>
          <w:p w14:paraId="68DDBCB3" w14:textId="77777777" w:rsidR="0036531E" w:rsidRDefault="0036531E" w:rsidP="0036531E"/>
        </w:tc>
        <w:tc>
          <w:tcPr>
            <w:tcW w:w="719" w:type="dxa"/>
          </w:tcPr>
          <w:p w14:paraId="1D9D0A1A" w14:textId="77777777" w:rsidR="0036531E" w:rsidRDefault="0036531E" w:rsidP="0036531E"/>
        </w:tc>
        <w:tc>
          <w:tcPr>
            <w:tcW w:w="719" w:type="dxa"/>
          </w:tcPr>
          <w:p w14:paraId="2C995094" w14:textId="77777777" w:rsidR="0036531E" w:rsidRDefault="0036531E" w:rsidP="0036531E"/>
        </w:tc>
        <w:tc>
          <w:tcPr>
            <w:tcW w:w="719" w:type="dxa"/>
          </w:tcPr>
          <w:p w14:paraId="10B4FC09" w14:textId="77777777" w:rsidR="0036531E" w:rsidRDefault="0036531E" w:rsidP="0036531E"/>
        </w:tc>
        <w:tc>
          <w:tcPr>
            <w:tcW w:w="719" w:type="dxa"/>
          </w:tcPr>
          <w:p w14:paraId="0A359693" w14:textId="77777777" w:rsidR="0036531E" w:rsidRDefault="0036531E" w:rsidP="0036531E"/>
        </w:tc>
        <w:tc>
          <w:tcPr>
            <w:tcW w:w="719" w:type="dxa"/>
          </w:tcPr>
          <w:p w14:paraId="44DE4CCF" w14:textId="77777777" w:rsidR="0036531E" w:rsidRDefault="0036531E" w:rsidP="0036531E"/>
        </w:tc>
        <w:tc>
          <w:tcPr>
            <w:tcW w:w="719" w:type="dxa"/>
          </w:tcPr>
          <w:p w14:paraId="1F357F03" w14:textId="77777777" w:rsidR="0036531E" w:rsidRDefault="0036531E" w:rsidP="0036531E"/>
        </w:tc>
      </w:tr>
      <w:bookmarkEnd w:id="64"/>
      <w:bookmarkEnd w:id="68"/>
      <w:bookmarkEnd w:id="69"/>
    </w:tbl>
    <w:p w14:paraId="6F76835F" w14:textId="77777777" w:rsidR="00792B50" w:rsidRDefault="00792B50"/>
    <w:sectPr w:rsidR="00792B50" w:rsidSect="001666A8">
      <w:headerReference w:type="default" r:id="rId13"/>
      <w:footerReference w:type="default" r:id="rId14"/>
      <w:pgSz w:w="12240" w:h="15840"/>
      <w:pgMar w:top="1440" w:right="1170" w:bottom="90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6" w:author="Sam Gurr" w:date="2025-02-18T13:01:00Z" w:initials="SG">
    <w:p w14:paraId="45048729" w14:textId="77777777" w:rsidR="005F7B0C" w:rsidRDefault="005F7B0C" w:rsidP="005F7B0C">
      <w:pPr>
        <w:pStyle w:val="CommentText"/>
      </w:pPr>
      <w:r>
        <w:rPr>
          <w:rStyle w:val="CommentReference"/>
        </w:rPr>
        <w:annotationRef/>
      </w:r>
      <w:r>
        <w:t>Note this is 60 ml of 1x Assay buffer, we need ~9mL to dilute the samples targetting 75 ul (only need 50 but trying to have redundancy!)</w:t>
      </w:r>
    </w:p>
  </w:comment>
  <w:comment w:id="57" w:author="Sam Gurr" w:date="2025-02-18T13:00:00Z" w:initials="SG">
    <w:p w14:paraId="47CB518B" w14:textId="52D222F9" w:rsidR="005F7B0C" w:rsidRDefault="005F7B0C" w:rsidP="005F7B0C">
      <w:pPr>
        <w:pStyle w:val="CommentText"/>
      </w:pPr>
      <w:r>
        <w:rPr>
          <w:rStyle w:val="CommentReference"/>
        </w:rPr>
        <w:annotationRef/>
      </w:r>
      <w:r>
        <w:t>Look at notes above for the 1:24 dilution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5048729" w15:done="0"/>
  <w15:commentEx w15:paraId="47CB51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5D35D49" w16cex:dateUtc="2025-02-18T18:01:00Z"/>
  <w16cex:commentExtensible w16cex:durableId="4E91AC5B" w16cex:dateUtc="2025-02-18T18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5048729" w16cid:durableId="05D35D49"/>
  <w16cid:commentId w16cid:paraId="47CB518B" w16cid:durableId="4E91AC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02E883" w14:textId="77777777" w:rsidR="00D10A67" w:rsidRDefault="00D10A67" w:rsidP="00730EF8">
      <w:pPr>
        <w:spacing w:after="0" w:line="240" w:lineRule="auto"/>
      </w:pPr>
      <w:r>
        <w:separator/>
      </w:r>
    </w:p>
  </w:endnote>
  <w:endnote w:type="continuationSeparator" w:id="0">
    <w:p w14:paraId="346D8337" w14:textId="77777777" w:rsidR="00D10A67" w:rsidRDefault="00D10A67" w:rsidP="00730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54377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847830" w14:textId="650975FA" w:rsidR="001666A8" w:rsidRDefault="001666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957B01" w14:textId="77777777" w:rsidR="001666A8" w:rsidRDefault="001666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087AC7" w14:textId="77777777" w:rsidR="00D10A67" w:rsidRDefault="00D10A67" w:rsidP="00730EF8">
      <w:pPr>
        <w:spacing w:after="0" w:line="240" w:lineRule="auto"/>
      </w:pPr>
      <w:r>
        <w:separator/>
      </w:r>
    </w:p>
  </w:footnote>
  <w:footnote w:type="continuationSeparator" w:id="0">
    <w:p w14:paraId="720D81ED" w14:textId="77777777" w:rsidR="00D10A67" w:rsidRDefault="00D10A67" w:rsidP="00730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0FD43" w14:textId="096ED554" w:rsidR="00730EF8" w:rsidRPr="00482530" w:rsidRDefault="00730EF8" w:rsidP="00730EF8">
    <w:pPr>
      <w:pStyle w:val="Header"/>
      <w:rPr>
        <w:color w:val="595959" w:themeColor="text1" w:themeTint="A6"/>
        <w:sz w:val="52"/>
        <w:szCs w:val="52"/>
      </w:rPr>
    </w:pPr>
    <w:r w:rsidRPr="00482530">
      <w:rPr>
        <w:color w:val="595959" w:themeColor="text1" w:themeTint="A6"/>
        <w:sz w:val="52"/>
        <w:szCs w:val="52"/>
      </w:rPr>
      <w:t>CATALASE PROTOCOL</w:t>
    </w:r>
  </w:p>
  <w:p w14:paraId="1103CDF2" w14:textId="77777777" w:rsidR="00730EF8" w:rsidRDefault="00730EF8" w:rsidP="00730EF8">
    <w:pPr>
      <w:pStyle w:val="Header"/>
      <w:ind w:firstLin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55A94"/>
    <w:multiLevelType w:val="hybridMultilevel"/>
    <w:tmpl w:val="8AB6134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0AA33CF"/>
    <w:multiLevelType w:val="hybridMultilevel"/>
    <w:tmpl w:val="2C52C94A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0689D"/>
    <w:multiLevelType w:val="hybridMultilevel"/>
    <w:tmpl w:val="A21EED0A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E33B7"/>
    <w:multiLevelType w:val="hybridMultilevel"/>
    <w:tmpl w:val="3ED61F74"/>
    <w:lvl w:ilvl="0" w:tplc="E6E6B2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62F20"/>
    <w:multiLevelType w:val="hybridMultilevel"/>
    <w:tmpl w:val="F9C82E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A4BEE"/>
    <w:multiLevelType w:val="hybridMultilevel"/>
    <w:tmpl w:val="8ABE2F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E536B"/>
    <w:multiLevelType w:val="hybridMultilevel"/>
    <w:tmpl w:val="D93EB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C32FC"/>
    <w:multiLevelType w:val="hybridMultilevel"/>
    <w:tmpl w:val="9E5E2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D45CF"/>
    <w:multiLevelType w:val="hybridMultilevel"/>
    <w:tmpl w:val="C958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450319"/>
    <w:multiLevelType w:val="hybridMultilevel"/>
    <w:tmpl w:val="E28A83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CB54AC"/>
    <w:multiLevelType w:val="hybridMultilevel"/>
    <w:tmpl w:val="25B01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3555DE"/>
    <w:multiLevelType w:val="hybridMultilevel"/>
    <w:tmpl w:val="AB22CC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1D18D0"/>
    <w:multiLevelType w:val="hybridMultilevel"/>
    <w:tmpl w:val="1EB8C3DE"/>
    <w:lvl w:ilvl="0" w:tplc="AD5E5BD2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4F0941F2"/>
    <w:multiLevelType w:val="hybridMultilevel"/>
    <w:tmpl w:val="7242D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ED162F"/>
    <w:multiLevelType w:val="hybridMultilevel"/>
    <w:tmpl w:val="55040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EC036B"/>
    <w:multiLevelType w:val="hybridMultilevel"/>
    <w:tmpl w:val="9B30E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25749B"/>
    <w:multiLevelType w:val="hybridMultilevel"/>
    <w:tmpl w:val="C958AD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616B40"/>
    <w:multiLevelType w:val="hybridMultilevel"/>
    <w:tmpl w:val="28BC125C"/>
    <w:lvl w:ilvl="0" w:tplc="8FD08B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BD351C6"/>
    <w:multiLevelType w:val="hybridMultilevel"/>
    <w:tmpl w:val="9EBC425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E3119F"/>
    <w:multiLevelType w:val="hybridMultilevel"/>
    <w:tmpl w:val="B39C1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5B5791"/>
    <w:multiLevelType w:val="hybridMultilevel"/>
    <w:tmpl w:val="8ABE2F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C172C3"/>
    <w:multiLevelType w:val="hybridMultilevel"/>
    <w:tmpl w:val="8ABE2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CB2DC8"/>
    <w:multiLevelType w:val="hybridMultilevel"/>
    <w:tmpl w:val="9E5E25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A56756"/>
    <w:multiLevelType w:val="hybridMultilevel"/>
    <w:tmpl w:val="14126B4E"/>
    <w:lvl w:ilvl="0" w:tplc="3004966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AF27B87"/>
    <w:multiLevelType w:val="hybridMultilevel"/>
    <w:tmpl w:val="48BCB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217E47"/>
    <w:multiLevelType w:val="hybridMultilevel"/>
    <w:tmpl w:val="91608A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E2362F0"/>
    <w:multiLevelType w:val="hybridMultilevel"/>
    <w:tmpl w:val="A13E6E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700153">
    <w:abstractNumId w:val="15"/>
  </w:num>
  <w:num w:numId="2" w16cid:durableId="2052849918">
    <w:abstractNumId w:val="13"/>
  </w:num>
  <w:num w:numId="3" w16cid:durableId="224612836">
    <w:abstractNumId w:val="7"/>
  </w:num>
  <w:num w:numId="4" w16cid:durableId="273633359">
    <w:abstractNumId w:val="24"/>
  </w:num>
  <w:num w:numId="5" w16cid:durableId="1218664985">
    <w:abstractNumId w:val="14"/>
  </w:num>
  <w:num w:numId="6" w16cid:durableId="1042905225">
    <w:abstractNumId w:val="8"/>
  </w:num>
  <w:num w:numId="7" w16cid:durableId="617492014">
    <w:abstractNumId w:val="26"/>
  </w:num>
  <w:num w:numId="8" w16cid:durableId="174156471">
    <w:abstractNumId w:val="22"/>
  </w:num>
  <w:num w:numId="9" w16cid:durableId="104035705">
    <w:abstractNumId w:val="21"/>
  </w:num>
  <w:num w:numId="10" w16cid:durableId="1631085869">
    <w:abstractNumId w:val="6"/>
  </w:num>
  <w:num w:numId="11" w16cid:durableId="1839037668">
    <w:abstractNumId w:val="4"/>
  </w:num>
  <w:num w:numId="12" w16cid:durableId="1549994339">
    <w:abstractNumId w:val="11"/>
  </w:num>
  <w:num w:numId="13" w16cid:durableId="331107992">
    <w:abstractNumId w:val="20"/>
  </w:num>
  <w:num w:numId="14" w16cid:durableId="1511916729">
    <w:abstractNumId w:val="2"/>
  </w:num>
  <w:num w:numId="15" w16cid:durableId="1294942051">
    <w:abstractNumId w:val="23"/>
  </w:num>
  <w:num w:numId="16" w16cid:durableId="1964996139">
    <w:abstractNumId w:val="1"/>
  </w:num>
  <w:num w:numId="17" w16cid:durableId="919096314">
    <w:abstractNumId w:val="5"/>
  </w:num>
  <w:num w:numId="18" w16cid:durableId="1394699276">
    <w:abstractNumId w:val="19"/>
  </w:num>
  <w:num w:numId="19" w16cid:durableId="1940409848">
    <w:abstractNumId w:val="9"/>
  </w:num>
  <w:num w:numId="20" w16cid:durableId="1464890255">
    <w:abstractNumId w:val="10"/>
  </w:num>
  <w:num w:numId="21" w16cid:durableId="753670108">
    <w:abstractNumId w:val="16"/>
  </w:num>
  <w:num w:numId="22" w16cid:durableId="1353190433">
    <w:abstractNumId w:val="25"/>
  </w:num>
  <w:num w:numId="23" w16cid:durableId="1423644889">
    <w:abstractNumId w:val="18"/>
  </w:num>
  <w:num w:numId="24" w16cid:durableId="13576045">
    <w:abstractNumId w:val="17"/>
  </w:num>
  <w:num w:numId="25" w16cid:durableId="978387113">
    <w:abstractNumId w:val="12"/>
  </w:num>
  <w:num w:numId="26" w16cid:durableId="382414216">
    <w:abstractNumId w:val="0"/>
  </w:num>
  <w:num w:numId="27" w16cid:durableId="128982265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am Gurr">
    <w15:presenceInfo w15:providerId="Windows Live" w15:userId="ba679415c3c8ed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2B50"/>
    <w:rsid w:val="000239F7"/>
    <w:rsid w:val="00090C37"/>
    <w:rsid w:val="000A07EC"/>
    <w:rsid w:val="000B63BF"/>
    <w:rsid w:val="000C76BF"/>
    <w:rsid w:val="00143228"/>
    <w:rsid w:val="001666A8"/>
    <w:rsid w:val="00184392"/>
    <w:rsid w:val="00185F9D"/>
    <w:rsid w:val="001871B2"/>
    <w:rsid w:val="0019621E"/>
    <w:rsid w:val="00221A3C"/>
    <w:rsid w:val="002C0B47"/>
    <w:rsid w:val="00317B82"/>
    <w:rsid w:val="003375CC"/>
    <w:rsid w:val="0036531E"/>
    <w:rsid w:val="003D2444"/>
    <w:rsid w:val="003E41A6"/>
    <w:rsid w:val="00406CCC"/>
    <w:rsid w:val="0043152C"/>
    <w:rsid w:val="00441CE9"/>
    <w:rsid w:val="00456AC1"/>
    <w:rsid w:val="00470B38"/>
    <w:rsid w:val="00482530"/>
    <w:rsid w:val="00493FC4"/>
    <w:rsid w:val="004A18AD"/>
    <w:rsid w:val="005F7B0C"/>
    <w:rsid w:val="00626D56"/>
    <w:rsid w:val="0070225D"/>
    <w:rsid w:val="00730EF8"/>
    <w:rsid w:val="00775DE2"/>
    <w:rsid w:val="00790D37"/>
    <w:rsid w:val="00792B50"/>
    <w:rsid w:val="007A3C06"/>
    <w:rsid w:val="007C62B4"/>
    <w:rsid w:val="00814FC8"/>
    <w:rsid w:val="00815FB7"/>
    <w:rsid w:val="0086090E"/>
    <w:rsid w:val="00882882"/>
    <w:rsid w:val="00891BF9"/>
    <w:rsid w:val="008C7F51"/>
    <w:rsid w:val="009000D4"/>
    <w:rsid w:val="009026AF"/>
    <w:rsid w:val="009325B9"/>
    <w:rsid w:val="0094746E"/>
    <w:rsid w:val="0098412E"/>
    <w:rsid w:val="009F2A69"/>
    <w:rsid w:val="00A1415F"/>
    <w:rsid w:val="00A36DE4"/>
    <w:rsid w:val="00A86852"/>
    <w:rsid w:val="00A94261"/>
    <w:rsid w:val="00AA3211"/>
    <w:rsid w:val="00AC67CA"/>
    <w:rsid w:val="00AF1226"/>
    <w:rsid w:val="00B24AC9"/>
    <w:rsid w:val="00B26E4B"/>
    <w:rsid w:val="00B42B06"/>
    <w:rsid w:val="00BB680F"/>
    <w:rsid w:val="00BD091F"/>
    <w:rsid w:val="00C146E4"/>
    <w:rsid w:val="00C33F60"/>
    <w:rsid w:val="00C4256E"/>
    <w:rsid w:val="00D10A67"/>
    <w:rsid w:val="00D1448F"/>
    <w:rsid w:val="00D803D8"/>
    <w:rsid w:val="00DE3E42"/>
    <w:rsid w:val="00E00B5E"/>
    <w:rsid w:val="00E533CE"/>
    <w:rsid w:val="00EB5DD8"/>
    <w:rsid w:val="00EB6717"/>
    <w:rsid w:val="00EB7186"/>
    <w:rsid w:val="00EF2E26"/>
    <w:rsid w:val="00F243F3"/>
    <w:rsid w:val="00F6531F"/>
    <w:rsid w:val="00F70E23"/>
    <w:rsid w:val="00F84132"/>
    <w:rsid w:val="00F9275C"/>
    <w:rsid w:val="00FA2E1B"/>
    <w:rsid w:val="00FD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7F00B"/>
  <w15:docId w15:val="{0A077099-318C-4C52-A772-75027997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0E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0E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0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EF8"/>
  </w:style>
  <w:style w:type="paragraph" w:styleId="Footer">
    <w:name w:val="footer"/>
    <w:basedOn w:val="Normal"/>
    <w:link w:val="FooterChar"/>
    <w:uiPriority w:val="99"/>
    <w:unhideWhenUsed/>
    <w:rsid w:val="00730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EF8"/>
  </w:style>
  <w:style w:type="paragraph" w:styleId="Revision">
    <w:name w:val="Revision"/>
    <w:hidden/>
    <w:uiPriority w:val="99"/>
    <w:semiHidden/>
    <w:rsid w:val="009325B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F7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7B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7B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7B0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www.thermofisher.com/order/catalog/product/2322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Mackenzie, Clara (DFO/MPO)</dc:creator>
  <cp:keywords/>
  <dc:description/>
  <cp:lastModifiedBy>Sam Gurr</cp:lastModifiedBy>
  <cp:revision>20</cp:revision>
  <dcterms:created xsi:type="dcterms:W3CDTF">2025-02-14T18:09:00Z</dcterms:created>
  <dcterms:modified xsi:type="dcterms:W3CDTF">2025-02-18T18:30:00Z</dcterms:modified>
</cp:coreProperties>
</file>